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D00D2" w14:textId="77777777" w:rsidR="00FE454B" w:rsidRPr="00B9006B" w:rsidRDefault="00E7072C">
      <w:pPr>
        <w:spacing w:after="0"/>
        <w:ind w:left="1450"/>
        <w:rPr>
          <w:rFonts w:ascii="Century Gothic" w:hAnsi="Century Gothic"/>
          <w:rPrChange w:id="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17365D"/>
          <w:sz w:val="52"/>
        </w:rPr>
        <w:t xml:space="preserve">Dessine-moi une maison  </w:t>
      </w:r>
    </w:p>
    <w:p w14:paraId="77355F63" w14:textId="77777777" w:rsidR="00FE454B" w:rsidRPr="00B9006B" w:rsidRDefault="00E7072C">
      <w:pPr>
        <w:spacing w:after="2399"/>
        <w:ind w:left="-29" w:right="-25"/>
        <w:rPr>
          <w:rFonts w:ascii="Century Gothic" w:hAnsi="Century Gothic"/>
          <w:rPrChange w:id="1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2" w:author="Jérémie Gigon" w:date="2024-02-06T15:44:00Z">
            <w:rPr/>
          </w:rPrChange>
        </w:rPr>
        <mc:AlternateContent>
          <mc:Choice Requires="wpg">
            <w:drawing>
              <wp:inline distT="0" distB="0" distL="0" distR="0">
                <wp:extent cx="5797042" cy="12192"/>
                <wp:effectExtent l="0" t="0" r="0" b="0"/>
                <wp:docPr id="14000" name="Group 1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12192"/>
                          <a:chOff x="0" y="0"/>
                          <a:chExt cx="5797042" cy="12192"/>
                        </a:xfrm>
                      </wpg:grpSpPr>
                      <wps:wsp>
                        <wps:cNvPr id="17144" name="Shape 17144"/>
                        <wps:cNvSpPr/>
                        <wps:spPr>
                          <a:xfrm>
                            <a:off x="0" y="0"/>
                            <a:ext cx="579704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12192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0" style="width:456.46pt;height:0.960022pt;mso-position-horizontal-relative:char;mso-position-vertical-relative:line" coordsize="57970,121">
                <v:shape id="Shape 17145" style="position:absolute;width:57970;height:121;left:0;top:0;" coordsize="5797042,12192" path="m0,0l5797042,0l5797042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59956C5" w14:textId="77777777" w:rsidR="00FE454B" w:rsidRPr="00B9006B" w:rsidRDefault="00E7072C">
      <w:pPr>
        <w:spacing w:after="2027" w:line="216" w:lineRule="auto"/>
        <w:ind w:left="4534" w:right="2120" w:hanging="2358"/>
        <w:rPr>
          <w:rFonts w:ascii="Century Gothic" w:hAnsi="Century Gothic"/>
          <w:rPrChange w:id="3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4" w:author="Jérémie Gigon" w:date="2024-02-06T15:44:00Z">
            <w:rPr/>
          </w:rPrChange>
        </w:rPr>
        <w:drawing>
          <wp:inline distT="0" distB="0" distL="0" distR="0">
            <wp:extent cx="2994660" cy="29946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76A29C81" w14:textId="77777777" w:rsidR="00FE454B" w:rsidRPr="00B9006B" w:rsidRDefault="00E7072C">
      <w:pPr>
        <w:spacing w:after="0"/>
        <w:ind w:left="1136" w:right="1130" w:hanging="10"/>
        <w:jc w:val="center"/>
        <w:rPr>
          <w:rFonts w:ascii="Century Gothic" w:hAnsi="Century Gothic"/>
          <w:rPrChange w:id="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Gigon Jérémie-Min1b </w:t>
      </w:r>
    </w:p>
    <w:p w14:paraId="575AF201" w14:textId="77777777" w:rsidR="00FE454B" w:rsidRPr="00B9006B" w:rsidRDefault="00E7072C">
      <w:pPr>
        <w:spacing w:after="0"/>
        <w:ind w:left="1136" w:right="1132" w:hanging="10"/>
        <w:jc w:val="center"/>
        <w:rPr>
          <w:rFonts w:ascii="Century Gothic" w:hAnsi="Century Gothic"/>
          <w:rPrChange w:id="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Etml </w:t>
      </w:r>
    </w:p>
    <w:p w14:paraId="5702F4FE" w14:textId="77777777" w:rsidR="00FE454B" w:rsidRPr="00B9006B" w:rsidRDefault="00E7072C">
      <w:pPr>
        <w:spacing w:after="9" w:line="249" w:lineRule="auto"/>
        <w:ind w:left="4239" w:right="3282" w:hanging="262"/>
        <w:rPr>
          <w:rFonts w:ascii="Century Gothic" w:hAnsi="Century Gothic"/>
          <w:rPrChange w:id="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24 périodes  Carrel </w:t>
      </w:r>
    </w:p>
    <w:p w14:paraId="277D8BF1" w14:textId="77777777" w:rsidR="00FE454B" w:rsidRPr="00B9006B" w:rsidRDefault="00E7072C">
      <w:pPr>
        <w:spacing w:after="9" w:line="249" w:lineRule="auto"/>
        <w:ind w:left="2615" w:hanging="10"/>
        <w:rPr>
          <w:rFonts w:ascii="Century Gothic" w:hAnsi="Century Gothic"/>
          <w:rPrChange w:id="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Xavier Carrel xavier.carrel@eduvaud.ch </w:t>
      </w:r>
    </w:p>
    <w:p w14:paraId="166E63F6" w14:textId="77777777" w:rsidR="00FE454B" w:rsidRPr="00B9006B" w:rsidRDefault="00E7072C">
      <w:pPr>
        <w:pStyle w:val="Titre1"/>
        <w:ind w:left="0" w:right="21"/>
      </w:pPr>
      <w:r w:rsidRPr="00B9006B">
        <w:t xml:space="preserve">Table des matières </w:t>
      </w:r>
    </w:p>
    <w:p w14:paraId="173871FB" w14:textId="77777777" w:rsidR="008B2A46" w:rsidRDefault="00E7072C">
      <w:pPr>
        <w:spacing w:after="354"/>
        <w:ind w:left="-29" w:right="-25"/>
        <w:rPr>
          <w:del w:id="9" w:author="Jérémie Gigon" w:date="2024-02-06T15:44:00Z"/>
        </w:rPr>
      </w:pPr>
      <w:del w:id="10" w:author="Jérémie Gigon" w:date="2024-02-06T15:44:00Z">
        <w:r>
          <w:rPr>
            <w:noProof/>
          </w:rPr>
          <mc:AlternateContent>
            <mc:Choice Requires="wpg">
              <w:drawing>
                <wp:inline distT="0" distB="0" distL="0" distR="0" wp14:anchorId="6B796A52" wp14:editId="2BF0B836">
                  <wp:extent cx="5797042" cy="12192"/>
                  <wp:effectExtent l="0" t="0" r="0" b="0"/>
                  <wp:docPr id="1" name="Group 1562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797042" cy="12192"/>
                            <a:chOff x="0" y="0"/>
                            <a:chExt cx="5797042" cy="12192"/>
                          </a:xfrm>
                        </wpg:grpSpPr>
                        <wps:wsp>
                          <wps:cNvPr id="2" name="Shape 17146"/>
                          <wps:cNvSpPr/>
                          <wps:spPr>
                            <a:xfrm>
                              <a:off x="0" y="0"/>
                              <a:ext cx="579704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97042" h="12192">
                                  <a:moveTo>
                                    <a:pt x="0" y="0"/>
                                  </a:moveTo>
                                  <a:lnTo>
                                    <a:pt x="5797042" y="0"/>
                                  </a:lnTo>
                                  <a:lnTo>
                                    <a:pt x="579704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 xmlns:a="http://schemas.openxmlformats.org/drawingml/2006/main">
              <w:pict>
                <v:group id="Group 15625" style="width:456.46pt;height:0.960022pt;mso-position-horizontal-relative:char;mso-position-vertical-relative:line" coordsize="57970,121">
                  <v:shape id="Shape 17147" style="position:absolute;width:57970;height:121;left:0;top:0;" coordsize="5797042,12192" path="m0,0l5797042,0l5797042,12192l0,12192l0,0">
                    <v:stroke weight="0pt" endcap="flat" joinstyle="miter" miterlimit="10" on="false" color="#000000" opacity="0"/>
                    <v:fill on="true" color="#4f81bd"/>
                  </v:shape>
                </v:group>
              </w:pict>
            </mc:Fallback>
          </mc:AlternateContent>
        </w:r>
      </w:del>
    </w:p>
    <w:p w14:paraId="23FD8BD1" w14:textId="77777777" w:rsidR="00FE454B" w:rsidRPr="00B9006B" w:rsidRDefault="00E7072C">
      <w:pPr>
        <w:spacing w:after="354"/>
        <w:ind w:left="-29" w:right="-25"/>
        <w:rPr>
          <w:ins w:id="11" w:author="Jérémie Gigon" w:date="2024-02-06T15:44:00Z"/>
          <w:rFonts w:ascii="Century Gothic" w:hAnsi="Century Gothic"/>
        </w:rPr>
      </w:pPr>
      <w:ins w:id="12" w:author="Jérémie Gigon" w:date="2024-02-06T15:44:00Z">
        <w:r w:rsidRPr="00B9006B">
          <w:rPr>
            <w:rFonts w:ascii="Century Gothic" w:hAnsi="Century Gothic"/>
            <w:noProof/>
          </w:rPr>
          <mc:AlternateContent>
            <mc:Choice Requires="wpg">
              <w:drawing>
                <wp:inline distT="0" distB="0" distL="0" distR="0">
                  <wp:extent cx="5797042" cy="12192"/>
                  <wp:effectExtent l="0" t="0" r="0" b="0"/>
                  <wp:docPr id="15300" name="Group 15300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797042" cy="12192"/>
                            <a:chOff x="0" y="0"/>
                            <a:chExt cx="5797042" cy="12192"/>
                          </a:xfrm>
                        </wpg:grpSpPr>
                        <wps:wsp>
                          <wps:cNvPr id="17146" name="Shape 17146"/>
                          <wps:cNvSpPr/>
                          <wps:spPr>
                            <a:xfrm>
                              <a:off x="0" y="0"/>
                              <a:ext cx="5797042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97042" h="12192">
                                  <a:moveTo>
                                    <a:pt x="0" y="0"/>
                                  </a:moveTo>
                                  <a:lnTo>
                                    <a:pt x="5797042" y="0"/>
                                  </a:lnTo>
                                  <a:lnTo>
                                    <a:pt x="5797042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wgp>
                    </a:graphicData>
                  </a:graphic>
                </wp:inline>
              </w:drawing>
            </mc:Choice>
            <mc:Fallback xmlns:a="http://schemas.openxmlformats.org/drawingml/2006/main">
              <w:pict>
                <v:group id="Group 15300" style="width:456.46pt;height:0.960022pt;mso-position-horizontal-relative:char;mso-position-vertical-relative:line" coordsize="57970,121">
                  <v:shape id="Shape 17147" style="position:absolute;width:57970;height:121;left:0;top:0;" coordsize="5797042,12192" path="m0,0l5797042,0l5797042,12192l0,12192l0,0">
                    <v:stroke weight="0pt" endcap="flat" joinstyle="miter" miterlimit="10" on="false" color="#000000" opacity="0"/>
                    <v:fill on="true" color="#4f81bd"/>
                  </v:shape>
                </v:group>
              </w:pict>
            </mc:Fallback>
          </mc:AlternateContent>
        </w:r>
      </w:ins>
    </w:p>
    <w:p w14:paraId="50E99449" w14:textId="77777777" w:rsidR="00FE454B" w:rsidRPr="00B9006B" w:rsidRDefault="00E7072C">
      <w:pPr>
        <w:tabs>
          <w:tab w:val="right" w:pos="9075"/>
        </w:tabs>
        <w:spacing w:after="116"/>
        <w:ind w:left="-15" w:right="-8"/>
        <w:rPr>
          <w:rFonts w:ascii="Century Gothic" w:hAnsi="Century Gothic"/>
          <w:rPrChange w:id="13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b/>
          <w:sz w:val="20"/>
        </w:rPr>
        <w:t>1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b/>
          <w:sz w:val="20"/>
        </w:rPr>
        <w:t>SPÉCIFICATIONS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2BEA99AD" w14:textId="77777777" w:rsidR="00FE454B" w:rsidRPr="00B9006B" w:rsidRDefault="00E7072C">
      <w:pPr>
        <w:pStyle w:val="Titre2"/>
        <w:spacing w:after="9" w:line="249" w:lineRule="auto"/>
        <w:ind w:left="194"/>
      </w:pPr>
      <w:r w:rsidRPr="00B9006B">
        <w:rPr>
          <w:b w:val="0"/>
          <w:sz w:val="20"/>
        </w:rPr>
        <w:lastRenderedPageBreak/>
        <w:t>1.1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T</w:t>
      </w:r>
      <w:r w:rsidRPr="00B9006B">
        <w:rPr>
          <w:b w:val="0"/>
          <w:sz w:val="16"/>
        </w:rPr>
        <w:t>ITRE</w:t>
      </w:r>
      <w:r w:rsidRPr="00B9006B">
        <w:rPr>
          <w:b w:val="0"/>
          <w:sz w:val="20"/>
        </w:rPr>
        <w:t xml:space="preserve"> </w:t>
      </w:r>
      <w:r w:rsidRPr="00B9006B">
        <w:rPr>
          <w:b w:val="0"/>
          <w:sz w:val="20"/>
        </w:rPr>
        <w:t>..................................................................................................................................................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1.2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D</w:t>
      </w:r>
      <w:r w:rsidRPr="00B9006B">
        <w:rPr>
          <w:b w:val="0"/>
          <w:sz w:val="16"/>
        </w:rPr>
        <w:t>ESCRIPTION</w:t>
      </w:r>
      <w:r w:rsidRPr="00B9006B">
        <w:rPr>
          <w:b w:val="0"/>
          <w:sz w:val="20"/>
        </w:rPr>
        <w:t xml:space="preserve"> ...........................................................................................</w:t>
      </w:r>
      <w:r w:rsidRPr="00B9006B">
        <w:rPr>
          <w:b w:val="0"/>
          <w:sz w:val="20"/>
        </w:rPr>
        <w:t>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M</w:t>
      </w:r>
      <w:r w:rsidRPr="00B9006B">
        <w:rPr>
          <w:b w:val="0"/>
          <w:sz w:val="16"/>
        </w:rPr>
        <w:t>ATÉRIEL ET LOGICIELS À DISPOSITION</w:t>
      </w:r>
      <w:r w:rsidRPr="00B9006B">
        <w:rPr>
          <w:b w:val="0"/>
          <w:sz w:val="20"/>
        </w:rPr>
        <w:t xml:space="preserve"> ..................................................................................................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1.4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P</w:t>
      </w:r>
      <w:r w:rsidRPr="00B9006B">
        <w:rPr>
          <w:b w:val="0"/>
          <w:sz w:val="16"/>
        </w:rPr>
        <w:t>RÉREQUIS</w:t>
      </w:r>
      <w:r w:rsidRPr="00B9006B">
        <w:rPr>
          <w:b w:val="0"/>
          <w:sz w:val="20"/>
        </w:rPr>
        <w:t>.......................................................</w:t>
      </w:r>
      <w:r w:rsidRPr="00B9006B">
        <w:rPr>
          <w:b w:val="0"/>
          <w:sz w:val="20"/>
        </w:rPr>
        <w:t>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0"/>
        </w:rPr>
        <w:t>1.5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C</w:t>
      </w:r>
      <w:r w:rsidRPr="00B9006B">
        <w:rPr>
          <w:b w:val="0"/>
          <w:sz w:val="16"/>
        </w:rPr>
        <w:t>AHIER DES CHARGES</w:t>
      </w:r>
      <w:r w:rsidRPr="00B9006B">
        <w:rPr>
          <w:b w:val="0"/>
          <w:sz w:val="20"/>
        </w:rPr>
        <w:t>......................................................................................................................... 3</w:t>
      </w:r>
      <w:r w:rsidRPr="00B9006B">
        <w:rPr>
          <w:b w:val="0"/>
          <w:sz w:val="22"/>
        </w:rPr>
        <w:t xml:space="preserve"> </w:t>
      </w:r>
    </w:p>
    <w:p w14:paraId="62163D90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14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15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1.5.1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Objectifs et portée du projet .........................................................................................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0A44B49A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16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17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Caractéristiques des utilisateurs et impacts 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08D13205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18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19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Fon</w:t>
      </w:r>
      <w:r w:rsidRPr="00B9006B">
        <w:rPr>
          <w:rFonts w:ascii="Century Gothic" w:eastAsia="Century Gothic" w:hAnsi="Century Gothic" w:cs="Century Gothic"/>
          <w:i/>
          <w:sz w:val="20"/>
        </w:rPr>
        <w:t>ctionnalités requises (du point de vue de l’utilisateur) 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5C789486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20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21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1.5.4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Contraintes ....................................................................................................................... 3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18E6C70D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22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23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1.5.5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Tra</w:t>
      </w:r>
      <w:r w:rsidRPr="00B9006B">
        <w:rPr>
          <w:rFonts w:ascii="Century Gothic" w:eastAsia="Century Gothic" w:hAnsi="Century Gothic" w:cs="Century Gothic"/>
          <w:i/>
          <w:sz w:val="20"/>
        </w:rPr>
        <w:t>vail à réaliser par l'apprenti 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686F068D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24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25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1.5.6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Si le temps le permet … ..................................................................................................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065B3E58" w14:textId="77777777" w:rsidR="00FE454B" w:rsidRPr="00B9006B" w:rsidRDefault="00E7072C">
      <w:pPr>
        <w:tabs>
          <w:tab w:val="center" w:pos="622"/>
          <w:tab w:val="right" w:pos="9075"/>
        </w:tabs>
        <w:spacing w:after="0"/>
        <w:rPr>
          <w:rFonts w:ascii="Century Gothic" w:hAnsi="Century Gothic"/>
          <w:rPrChange w:id="26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27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1.5.7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i/>
          <w:sz w:val="20"/>
        </w:rPr>
        <w:t>Méthodes de validation des solutions 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757377C1" w14:textId="77777777" w:rsidR="00FE454B" w:rsidRPr="00B9006B" w:rsidRDefault="00E7072C">
      <w:pPr>
        <w:pStyle w:val="Titre2"/>
        <w:tabs>
          <w:tab w:val="center" w:pos="336"/>
          <w:tab w:val="right" w:pos="9075"/>
        </w:tabs>
        <w:spacing w:after="121" w:line="249" w:lineRule="auto"/>
        <w:ind w:left="0" w:firstLine="0"/>
      </w:pPr>
      <w:r w:rsidRPr="00B9006B">
        <w:rPr>
          <w:b w:val="0"/>
          <w:sz w:val="22"/>
          <w:rPrChange w:id="28" w:author="Jérémie Gigon" w:date="2024-02-06T15:44:00Z">
            <w:rPr>
              <w:rFonts w:ascii="Calibri" w:hAnsi="Calibri"/>
              <w:b w:val="0"/>
              <w:sz w:val="22"/>
            </w:rPr>
          </w:rPrChange>
        </w:rPr>
        <w:tab/>
      </w:r>
      <w:r w:rsidRPr="00B9006B">
        <w:rPr>
          <w:b w:val="0"/>
          <w:sz w:val="20"/>
        </w:rPr>
        <w:t>1.6</w:t>
      </w:r>
      <w:r w:rsidRPr="00B9006B">
        <w:rPr>
          <w:b w:val="0"/>
          <w:sz w:val="22"/>
        </w:rPr>
        <w:t xml:space="preserve"> </w:t>
      </w:r>
      <w:r w:rsidRPr="00B9006B">
        <w:rPr>
          <w:b w:val="0"/>
          <w:sz w:val="22"/>
        </w:rPr>
        <w:tab/>
      </w:r>
      <w:r w:rsidRPr="00B9006B">
        <w:rPr>
          <w:b w:val="0"/>
          <w:sz w:val="20"/>
        </w:rPr>
        <w:t>E</w:t>
      </w:r>
      <w:r w:rsidRPr="00B9006B">
        <w:rPr>
          <w:b w:val="0"/>
          <w:sz w:val="16"/>
        </w:rPr>
        <w:t>LÉMENTS ÉVALUÉS</w:t>
      </w:r>
      <w:r w:rsidRPr="00B9006B">
        <w:rPr>
          <w:b w:val="0"/>
          <w:sz w:val="20"/>
        </w:rPr>
        <w:t xml:space="preserve"> ..............................................................................................................</w:t>
      </w:r>
      <w:r w:rsidRPr="00B9006B">
        <w:rPr>
          <w:b w:val="0"/>
          <w:sz w:val="20"/>
        </w:rPr>
        <w:t>................ 4</w:t>
      </w:r>
      <w:r w:rsidRPr="00B9006B">
        <w:rPr>
          <w:b w:val="0"/>
          <w:sz w:val="22"/>
        </w:rPr>
        <w:t xml:space="preserve"> </w:t>
      </w:r>
    </w:p>
    <w:p w14:paraId="69C61362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29" w:author="Jérémie Gigon" w:date="2024-02-06T15:44:00Z">
            <w:rPr/>
          </w:rPrChange>
        </w:rPr>
        <w:pPrChange w:id="30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PLANIFICATION INITIALE .................................................................................................................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6EE28292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31" w:author="Jérémie Gigon" w:date="2024-02-06T15:44:00Z">
            <w:rPr/>
          </w:rPrChange>
        </w:rPr>
        <w:pPrChange w:id="32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ANALYSE FONCTIONNELLE ..........................................................................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02B8116E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33" w:author="Jérémie Gigon" w:date="2024-02-06T15:44:00Z">
            <w:rPr/>
          </w:rPrChange>
        </w:rPr>
        <w:pPrChange w:id="34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CONCEPTION .................................................................................................................................. 4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6A815C22" w14:textId="77777777" w:rsidR="00FE454B" w:rsidRPr="00B9006B" w:rsidRDefault="00E7072C">
      <w:pPr>
        <w:numPr>
          <w:ilvl w:val="1"/>
          <w:numId w:val="1"/>
        </w:numPr>
        <w:spacing w:after="122" w:line="249" w:lineRule="auto"/>
        <w:ind w:hanging="10"/>
        <w:rPr>
          <w:rFonts w:ascii="Century Gothic" w:hAnsi="Century Gothic"/>
          <w:rPrChange w:id="35" w:author="Jérémie Gigon" w:date="2024-02-06T15:44:00Z">
            <w:rPr/>
          </w:rPrChange>
        </w:rPr>
        <w:pPrChange w:id="36" w:author="Jérémie Gigon" w:date="2024-02-06T15:44:00Z">
          <w:pPr>
            <w:numPr>
              <w:ilvl w:val="1"/>
              <w:numId w:val="8"/>
            </w:numPr>
            <w:spacing w:after="122" w:line="249" w:lineRule="auto"/>
            <w:ind w:left="194"/>
          </w:pPr>
        </w:pPrChange>
      </w:pPr>
      <w:r w:rsidRPr="00B9006B">
        <w:rPr>
          <w:rFonts w:ascii="Century Gothic" w:eastAsia="Century Gothic" w:hAnsi="Century Gothic" w:cs="Century Gothic"/>
          <w:sz w:val="20"/>
        </w:rPr>
        <w:t>A</w:t>
      </w:r>
      <w:r w:rsidRPr="00B9006B">
        <w:rPr>
          <w:rFonts w:ascii="Century Gothic" w:eastAsia="Century Gothic" w:hAnsi="Century Gothic" w:cs="Century Gothic"/>
          <w:sz w:val="16"/>
        </w:rPr>
        <w:t>RCHITECTURE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.................................................................................................................................... 7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4.2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M</w:t>
      </w:r>
      <w:r w:rsidRPr="00B9006B">
        <w:rPr>
          <w:rFonts w:ascii="Century Gothic" w:eastAsia="Century Gothic" w:hAnsi="Century Gothic" w:cs="Century Gothic"/>
          <w:sz w:val="16"/>
        </w:rPr>
        <w:t>ODÈLES DE DONNÉE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 7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4.3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I</w:t>
      </w:r>
      <w:r w:rsidRPr="00B9006B">
        <w:rPr>
          <w:rFonts w:ascii="Century Gothic" w:eastAsia="Century Gothic" w:hAnsi="Century Gothic" w:cs="Century Gothic"/>
          <w:sz w:val="16"/>
        </w:rPr>
        <w:t>MPLÉMENTATIONS SPÉCIFIQUES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7FB886E0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37" w:author="Jérémie Gigon" w:date="2024-02-06T15:44:00Z">
            <w:rPr/>
          </w:rPrChange>
        </w:rPr>
        <w:pPrChange w:id="38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RÉALISATION .........................................................................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651B4040" w14:textId="77777777" w:rsidR="00FE454B" w:rsidRPr="00B9006B" w:rsidRDefault="00E7072C">
      <w:pPr>
        <w:numPr>
          <w:ilvl w:val="1"/>
          <w:numId w:val="1"/>
        </w:numPr>
        <w:spacing w:after="124" w:line="249" w:lineRule="auto"/>
        <w:ind w:hanging="10"/>
        <w:rPr>
          <w:rFonts w:ascii="Century Gothic" w:hAnsi="Century Gothic"/>
          <w:rPrChange w:id="39" w:author="Jérémie Gigon" w:date="2024-02-06T15:44:00Z">
            <w:rPr/>
          </w:rPrChange>
        </w:rPr>
        <w:pPrChange w:id="40" w:author="Jérémie Gigon" w:date="2024-02-06T15:44:00Z">
          <w:pPr>
            <w:numPr>
              <w:ilvl w:val="1"/>
              <w:numId w:val="8"/>
            </w:numPr>
            <w:spacing w:after="124" w:line="249" w:lineRule="auto"/>
            <w:ind w:left="194"/>
          </w:pPr>
        </w:pPrChange>
      </w:pPr>
      <w:r w:rsidRPr="00B9006B">
        <w:rPr>
          <w:rFonts w:ascii="Century Gothic" w:eastAsia="Century Gothic" w:hAnsi="Century Gothic" w:cs="Century Gothic"/>
          <w:sz w:val="20"/>
        </w:rPr>
        <w:t>E</w:t>
      </w:r>
      <w:r w:rsidRPr="00B9006B">
        <w:rPr>
          <w:rFonts w:ascii="Century Gothic" w:eastAsia="Century Gothic" w:hAnsi="Century Gothic" w:cs="Century Gothic"/>
          <w:sz w:val="16"/>
        </w:rPr>
        <w:t>NVIRONNEMENT DE TRAVAIL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5.2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P</w:t>
      </w:r>
      <w:r w:rsidRPr="00B9006B">
        <w:rPr>
          <w:rFonts w:ascii="Century Gothic" w:eastAsia="Century Gothic" w:hAnsi="Century Gothic" w:cs="Century Gothic"/>
          <w:sz w:val="16"/>
        </w:rPr>
        <w:t>LANIFICATION DÉTAILLÉE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5.3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J</w:t>
      </w:r>
      <w:r w:rsidRPr="00B9006B">
        <w:rPr>
          <w:rFonts w:ascii="Century Gothic" w:eastAsia="Century Gothic" w:hAnsi="Century Gothic" w:cs="Century Gothic"/>
          <w:sz w:val="16"/>
        </w:rPr>
        <w:t xml:space="preserve">OURNAL DE </w:t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ORD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617CC146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41" w:author="Jérémie Gigon" w:date="2024-02-06T15:44:00Z">
            <w:rPr/>
          </w:rPrChange>
        </w:rPr>
        <w:pPrChange w:id="42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TESTS 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0A0F7519" w14:textId="77777777" w:rsidR="00FE454B" w:rsidRPr="00B9006B" w:rsidRDefault="00E7072C">
      <w:pPr>
        <w:numPr>
          <w:ilvl w:val="1"/>
          <w:numId w:val="1"/>
        </w:numPr>
        <w:spacing w:after="122" w:line="249" w:lineRule="auto"/>
        <w:ind w:hanging="10"/>
        <w:rPr>
          <w:rFonts w:ascii="Century Gothic" w:hAnsi="Century Gothic"/>
          <w:rPrChange w:id="43" w:author="Jérémie Gigon" w:date="2024-02-06T15:44:00Z">
            <w:rPr/>
          </w:rPrChange>
        </w:rPr>
        <w:pPrChange w:id="44" w:author="Jérémie Gigon" w:date="2024-02-06T15:44:00Z">
          <w:pPr>
            <w:numPr>
              <w:ilvl w:val="1"/>
              <w:numId w:val="8"/>
            </w:numPr>
            <w:spacing w:after="122" w:line="249" w:lineRule="auto"/>
            <w:ind w:left="194"/>
          </w:pPr>
        </w:pPrChange>
      </w:pPr>
      <w:r w:rsidRPr="00B9006B">
        <w:rPr>
          <w:rFonts w:ascii="Century Gothic" w:eastAsia="Century Gothic" w:hAnsi="Century Gothic" w:cs="Century Gothic"/>
          <w:sz w:val="20"/>
        </w:rPr>
        <w:t>S</w:t>
      </w:r>
      <w:r w:rsidRPr="00B9006B">
        <w:rPr>
          <w:rFonts w:ascii="Century Gothic" w:eastAsia="Century Gothic" w:hAnsi="Century Gothic" w:cs="Century Gothic"/>
          <w:sz w:val="16"/>
        </w:rPr>
        <w:t>TRATÉGIE DE TEST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6.2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D</w:t>
      </w:r>
      <w:r w:rsidRPr="00B9006B">
        <w:rPr>
          <w:rFonts w:ascii="Century Gothic" w:eastAsia="Century Gothic" w:hAnsi="Century Gothic" w:cs="Century Gothic"/>
          <w:sz w:val="16"/>
        </w:rPr>
        <w:t>OSSIER DES TESTS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6.3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P</w:t>
      </w:r>
      <w:r w:rsidRPr="00B9006B">
        <w:rPr>
          <w:rFonts w:ascii="Century Gothic" w:eastAsia="Century Gothic" w:hAnsi="Century Gothic" w:cs="Century Gothic"/>
          <w:sz w:val="16"/>
        </w:rPr>
        <w:t>ROBLÈMES RESTANTS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0E0BEB52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45" w:author="Jérémie Gigon" w:date="2024-02-06T15:44:00Z">
            <w:rPr/>
          </w:rPrChange>
        </w:rPr>
        <w:pPrChange w:id="46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CONCLUSION ..................................................................................................................................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7A4F54D8" w14:textId="77777777" w:rsidR="00FE454B" w:rsidRPr="00B9006B" w:rsidRDefault="00E7072C">
      <w:pPr>
        <w:numPr>
          <w:ilvl w:val="1"/>
          <w:numId w:val="1"/>
        </w:numPr>
        <w:spacing w:after="121" w:line="249" w:lineRule="auto"/>
        <w:ind w:hanging="10"/>
        <w:rPr>
          <w:rFonts w:ascii="Century Gothic" w:hAnsi="Century Gothic"/>
          <w:rPrChange w:id="47" w:author="Jérémie Gigon" w:date="2024-02-06T15:44:00Z">
            <w:rPr/>
          </w:rPrChange>
        </w:rPr>
        <w:pPrChange w:id="48" w:author="Jérémie Gigon" w:date="2024-02-06T15:44:00Z">
          <w:pPr>
            <w:numPr>
              <w:ilvl w:val="1"/>
              <w:numId w:val="8"/>
            </w:numPr>
            <w:spacing w:after="121" w:line="249" w:lineRule="auto"/>
            <w:ind w:left="194"/>
          </w:pPr>
        </w:pPrChange>
      </w:pP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ILAN DES FONCTIONNALITÉS DEMANDÉES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7.2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ILAN DE LA PLANIFICATION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lastRenderedPageBreak/>
        <w:t>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7.3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ILAN PERSONNEL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............................................................................................................................... 8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5076DB2D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49" w:author="Jérémie Gigon" w:date="2024-02-06T15:44:00Z">
            <w:rPr/>
          </w:rPrChange>
        </w:rPr>
        <w:pPrChange w:id="50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DIVERS 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b/>
          <w:sz w:val="20"/>
        </w:rPr>
        <w:t>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7AC33F29" w14:textId="77777777" w:rsidR="00FE454B" w:rsidRPr="00B9006B" w:rsidRDefault="00E7072C">
      <w:pPr>
        <w:numPr>
          <w:ilvl w:val="1"/>
          <w:numId w:val="1"/>
        </w:numPr>
        <w:spacing w:after="124" w:line="249" w:lineRule="auto"/>
        <w:ind w:hanging="10"/>
        <w:rPr>
          <w:rFonts w:ascii="Century Gothic" w:hAnsi="Century Gothic"/>
          <w:rPrChange w:id="51" w:author="Jérémie Gigon" w:date="2024-02-06T15:44:00Z">
            <w:rPr/>
          </w:rPrChange>
        </w:rPr>
        <w:pPrChange w:id="52" w:author="Jérémie Gigon" w:date="2024-02-06T15:44:00Z">
          <w:pPr>
            <w:numPr>
              <w:ilvl w:val="1"/>
              <w:numId w:val="8"/>
            </w:numPr>
            <w:spacing w:after="124" w:line="249" w:lineRule="auto"/>
            <w:ind w:left="194"/>
          </w:pPr>
        </w:pPrChange>
      </w:pPr>
      <w:r w:rsidRPr="00B9006B">
        <w:rPr>
          <w:rFonts w:ascii="Century Gothic" w:eastAsia="Century Gothic" w:hAnsi="Century Gothic" w:cs="Century Gothic"/>
          <w:sz w:val="20"/>
        </w:rPr>
        <w:t>J</w:t>
      </w:r>
      <w:r w:rsidRPr="00B9006B">
        <w:rPr>
          <w:rFonts w:ascii="Century Gothic" w:eastAsia="Century Gothic" w:hAnsi="Century Gothic" w:cs="Century Gothic"/>
          <w:sz w:val="16"/>
        </w:rPr>
        <w:t>OURNAL DE TRAVAIL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8.2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B</w:t>
      </w:r>
      <w:r w:rsidRPr="00B9006B">
        <w:rPr>
          <w:rFonts w:ascii="Century Gothic" w:eastAsia="Century Gothic" w:hAnsi="Century Gothic" w:cs="Century Gothic"/>
          <w:sz w:val="16"/>
        </w:rPr>
        <w:t>IBLIOGRAPHIE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...................................................................................................................................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>8.3</w:t>
      </w:r>
      <w:r w:rsidRPr="00B9006B">
        <w:rPr>
          <w:rFonts w:ascii="Century Gothic" w:eastAsia="Century Gothic" w:hAnsi="Century Gothic" w:cs="Century Gothic"/>
        </w:rPr>
        <w:t xml:space="preserve"> </w:t>
      </w:r>
      <w:r w:rsidRPr="00B9006B">
        <w:rPr>
          <w:rFonts w:ascii="Century Gothic" w:eastAsia="Century Gothic" w:hAnsi="Century Gothic" w:cs="Century Gothic"/>
        </w:rPr>
        <w:tab/>
      </w:r>
      <w:r w:rsidRPr="00B9006B">
        <w:rPr>
          <w:rFonts w:ascii="Century Gothic" w:eastAsia="Century Gothic" w:hAnsi="Century Gothic" w:cs="Century Gothic"/>
          <w:sz w:val="20"/>
        </w:rPr>
        <w:t>W</w:t>
      </w:r>
      <w:r w:rsidRPr="00B9006B">
        <w:rPr>
          <w:rFonts w:ascii="Century Gothic" w:eastAsia="Century Gothic" w:hAnsi="Century Gothic" w:cs="Century Gothic"/>
          <w:sz w:val="16"/>
        </w:rPr>
        <w:t>EBOGRAPHIE</w:t>
      </w:r>
      <w:r w:rsidRPr="00B9006B">
        <w:rPr>
          <w:rFonts w:ascii="Century Gothic" w:eastAsia="Century Gothic" w:hAnsi="Century Gothic" w:cs="Century Gothic"/>
          <w:sz w:val="20"/>
        </w:rPr>
        <w:t xml:space="preserve"> .........................................................................................................</w:t>
      </w:r>
      <w:r w:rsidRPr="00B9006B">
        <w:rPr>
          <w:rFonts w:ascii="Century Gothic" w:eastAsia="Century Gothic" w:hAnsi="Century Gothic" w:cs="Century Gothic"/>
          <w:sz w:val="20"/>
        </w:rPr>
        <w:t>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2F5B04BA" w14:textId="77777777" w:rsidR="00FE454B" w:rsidRPr="00B9006B" w:rsidRDefault="00E7072C">
      <w:pPr>
        <w:numPr>
          <w:ilvl w:val="0"/>
          <w:numId w:val="1"/>
        </w:numPr>
        <w:spacing w:after="116"/>
        <w:ind w:right="-8" w:hanging="401"/>
        <w:rPr>
          <w:rFonts w:ascii="Century Gothic" w:hAnsi="Century Gothic"/>
          <w:rPrChange w:id="53" w:author="Jérémie Gigon" w:date="2024-02-06T15:44:00Z">
            <w:rPr/>
          </w:rPrChange>
        </w:rPr>
        <w:pPrChange w:id="54" w:author="Jérémie Gigon" w:date="2024-02-06T15:44:00Z">
          <w:pPr>
            <w:numPr>
              <w:numId w:val="8"/>
            </w:numPr>
            <w:spacing w:after="116"/>
            <w:ind w:left="401" w:right="-8"/>
          </w:pPr>
        </w:pPrChange>
      </w:pPr>
      <w:r w:rsidRPr="00B9006B">
        <w:rPr>
          <w:rFonts w:ascii="Century Gothic" w:eastAsia="Century Gothic" w:hAnsi="Century Gothic" w:cs="Century Gothic"/>
          <w:b/>
          <w:sz w:val="20"/>
        </w:rPr>
        <w:t>ANNEXES ......................................................................................................................................... 9</w:t>
      </w:r>
      <w:r w:rsidRPr="00B9006B">
        <w:rPr>
          <w:rFonts w:ascii="Century Gothic" w:eastAsia="Century Gothic" w:hAnsi="Century Gothic" w:cs="Century Gothic"/>
        </w:rPr>
        <w:t xml:space="preserve"> </w:t>
      </w:r>
    </w:p>
    <w:p w14:paraId="51D11EB9" w14:textId="77777777" w:rsidR="00FE454B" w:rsidRPr="00B9006B" w:rsidRDefault="00E7072C">
      <w:pPr>
        <w:spacing w:after="0"/>
        <w:rPr>
          <w:rFonts w:ascii="Century Gothic" w:hAnsi="Century Gothic"/>
          <w:rPrChange w:id="5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  <w:r w:rsidRPr="00B9006B">
        <w:rPr>
          <w:rFonts w:ascii="Century Gothic" w:eastAsia="Century Gothic" w:hAnsi="Century Gothic" w:cs="Century Gothic"/>
          <w:sz w:val="20"/>
        </w:rPr>
        <w:tab/>
        <w:t xml:space="preserve"> </w:t>
      </w:r>
    </w:p>
    <w:p w14:paraId="5E94802A" w14:textId="77777777" w:rsidR="00FE454B" w:rsidRPr="00B9006B" w:rsidRDefault="00E7072C">
      <w:pPr>
        <w:pStyle w:val="Titre2"/>
        <w:tabs>
          <w:tab w:val="center" w:pos="1804"/>
        </w:tabs>
        <w:spacing w:after="0"/>
        <w:ind w:left="-15" w:firstLine="0"/>
      </w:pPr>
      <w:r w:rsidRPr="00B9006B">
        <w:t>1</w:t>
      </w:r>
      <w:r w:rsidRPr="00B9006B">
        <w:rPr>
          <w:rPrChange w:id="56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57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SPÉCIFICATIONS </w:t>
      </w:r>
    </w:p>
    <w:p w14:paraId="0205A6C0" w14:textId="77777777" w:rsidR="00FE454B" w:rsidRPr="00B9006B" w:rsidRDefault="00E7072C">
      <w:pPr>
        <w:spacing w:after="222"/>
        <w:ind w:left="566"/>
        <w:rPr>
          <w:rFonts w:ascii="Century Gothic" w:hAnsi="Century Gothic"/>
          <w:rPrChange w:id="5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2DDABEE9" w14:textId="77777777" w:rsidR="00FE454B" w:rsidRPr="00B9006B" w:rsidRDefault="00E7072C">
      <w:pPr>
        <w:pStyle w:val="Titre3"/>
        <w:ind w:left="561"/>
      </w:pPr>
      <w:r w:rsidRPr="00B9006B">
        <w:t>1.1</w:t>
      </w:r>
      <w:r w:rsidRPr="00B9006B">
        <w:rPr>
          <w:rPrChange w:id="59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Titre </w:t>
      </w:r>
    </w:p>
    <w:p w14:paraId="3BDABC1A" w14:textId="77777777" w:rsidR="00FE454B" w:rsidRPr="00B9006B" w:rsidRDefault="00E7072C">
      <w:pPr>
        <w:spacing w:after="0"/>
        <w:ind w:left="1136" w:hanging="10"/>
        <w:jc w:val="center"/>
        <w:rPr>
          <w:rFonts w:ascii="Century Gothic" w:hAnsi="Century Gothic"/>
          <w:rPrChange w:id="6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Solo Build SARL </w:t>
      </w:r>
    </w:p>
    <w:p w14:paraId="516EF88D" w14:textId="77777777" w:rsidR="00FE454B" w:rsidRPr="00B9006B" w:rsidRDefault="00E7072C">
      <w:pPr>
        <w:spacing w:after="224"/>
        <w:ind w:left="1143" w:hanging="10"/>
        <w:rPr>
          <w:rFonts w:ascii="Century Gothic" w:hAnsi="Century Gothic"/>
          <w:rPrChange w:id="61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i/>
          <w:sz w:val="20"/>
        </w:rPr>
        <w:t>Une entreprise mondialem</w:t>
      </w:r>
      <w:r w:rsidRPr="00B9006B">
        <w:rPr>
          <w:rFonts w:ascii="Century Gothic" w:eastAsia="Century Gothic" w:hAnsi="Century Gothic" w:cs="Century Gothic"/>
          <w:i/>
          <w:sz w:val="20"/>
        </w:rPr>
        <w:t xml:space="preserve">ent connue dans la construction d’hôtels luxueux. </w:t>
      </w:r>
    </w:p>
    <w:p w14:paraId="29422186" w14:textId="77777777" w:rsidR="00FE454B" w:rsidRPr="00B9006B" w:rsidRDefault="00E7072C">
      <w:pPr>
        <w:pStyle w:val="Titre3"/>
        <w:spacing w:after="191"/>
        <w:ind w:left="561"/>
      </w:pPr>
      <w:r w:rsidRPr="00B9006B">
        <w:t>1.2</w:t>
      </w:r>
      <w:r w:rsidRPr="00B9006B">
        <w:rPr>
          <w:rPrChange w:id="62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Description </w:t>
      </w:r>
    </w:p>
    <w:p w14:paraId="690CE586" w14:textId="77777777" w:rsidR="00FE454B" w:rsidRPr="00B9006B" w:rsidRDefault="00E7072C">
      <w:pPr>
        <w:spacing w:after="259" w:line="237" w:lineRule="auto"/>
        <w:ind w:left="-5" w:hanging="10"/>
        <w:rPr>
          <w:rFonts w:ascii="Century Gothic" w:hAnsi="Century Gothic"/>
          <w:rPrChange w:id="63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1"/>
          <w:rPrChange w:id="64" w:author="Jérémie Gigon" w:date="2024-02-06T15:44:00Z">
            <w:rPr>
              <w:rFonts w:ascii="Segoe UI" w:hAnsi="Segoe UI"/>
              <w:sz w:val="21"/>
            </w:rPr>
          </w:rPrChange>
        </w:rPr>
        <w:t>Dans ce rapport du module 306 sur la gestion de projet, nous allons créer un hôtel 5 étoiles à partir d’une base fournie sur le logiciel Sweet Home 3D. Il y aura un livrable toute la semai</w:t>
      </w:r>
      <w:r w:rsidRPr="00B9006B">
        <w:rPr>
          <w:rFonts w:ascii="Century Gothic" w:hAnsi="Century Gothic"/>
          <w:sz w:val="21"/>
          <w:rPrChange w:id="65" w:author="Jérémie Gigon" w:date="2024-02-06T15:44:00Z">
            <w:rPr>
              <w:rFonts w:ascii="Segoe UI" w:hAnsi="Segoe UI"/>
              <w:sz w:val="21"/>
            </w:rPr>
          </w:rPrChange>
        </w:rPr>
        <w:t xml:space="preserve">ne pour voir l’avancé de l’hôtel.  </w:t>
      </w:r>
    </w:p>
    <w:p w14:paraId="2ECE2956" w14:textId="77777777" w:rsidR="00FE454B" w:rsidRPr="00B9006B" w:rsidRDefault="00E7072C">
      <w:pPr>
        <w:spacing w:after="259" w:line="237" w:lineRule="auto"/>
        <w:ind w:left="-5" w:hanging="10"/>
        <w:rPr>
          <w:rFonts w:ascii="Century Gothic" w:hAnsi="Century Gothic"/>
          <w:rPrChange w:id="66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1"/>
          <w:rPrChange w:id="67" w:author="Jérémie Gigon" w:date="2024-02-06T15:44:00Z">
            <w:rPr>
              <w:rFonts w:ascii="Segoe UI" w:hAnsi="Segoe UI"/>
              <w:sz w:val="21"/>
            </w:rPr>
          </w:rPrChange>
        </w:rPr>
        <w:t xml:space="preserve">Sweet Home 3D est un logiciel ludique qui permet de créer une infinité de chose en 3D comme des maisons ou bien des hôtels </w:t>
      </w:r>
    </w:p>
    <w:p w14:paraId="3614920C" w14:textId="77777777" w:rsidR="00FE454B" w:rsidRPr="00B9006B" w:rsidRDefault="00E7072C">
      <w:pPr>
        <w:spacing w:after="225"/>
        <w:ind w:left="1133"/>
        <w:rPr>
          <w:rFonts w:ascii="Century Gothic" w:hAnsi="Century Gothic"/>
          <w:rPrChange w:id="6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4E33ACFA" w14:textId="77777777" w:rsidR="00FE454B" w:rsidRPr="00B9006B" w:rsidRDefault="00E7072C">
      <w:pPr>
        <w:spacing w:after="0"/>
        <w:ind w:left="561" w:hanging="10"/>
        <w:rPr>
          <w:rFonts w:ascii="Century Gothic" w:hAnsi="Century Gothic"/>
          <w:rPrChange w:id="6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1.3</w:t>
      </w:r>
      <w:r w:rsidRPr="00B9006B">
        <w:rPr>
          <w:rFonts w:ascii="Century Gothic" w:hAnsi="Century Gothic"/>
          <w:b/>
          <w:sz w:val="28"/>
          <w:rPrChange w:id="70" w:author="Jérémie Gigon" w:date="2024-02-06T15:44:00Z">
            <w:rPr>
              <w:rFonts w:ascii="Arial" w:hAnsi="Arial"/>
              <w:b/>
              <w:sz w:val="28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Matériel et logiciels à disposition </w:t>
      </w:r>
    </w:p>
    <w:p w14:paraId="2F7FCBC3" w14:textId="77777777" w:rsidR="00FE454B" w:rsidRPr="00B9006B" w:rsidRDefault="00E7072C">
      <w:pPr>
        <w:tabs>
          <w:tab w:val="center" w:pos="1445"/>
          <w:tab w:val="center" w:pos="2716"/>
        </w:tabs>
        <w:spacing w:after="145"/>
        <w:rPr>
          <w:rFonts w:ascii="Century Gothic" w:hAnsi="Century Gothic"/>
          <w:rPrChange w:id="71" w:author="Jérémie Gigon" w:date="2024-02-06T15:44:00Z">
            <w:rPr/>
          </w:rPrChange>
        </w:rPr>
      </w:pPr>
      <w:r w:rsidRPr="00B9006B">
        <w:rPr>
          <w:rFonts w:ascii="Century Gothic" w:hAnsi="Century Gothic"/>
          <w:rPrChange w:id="72" w:author="Jérémie Gigon" w:date="2024-02-06T15:44:00Z">
            <w:rPr/>
          </w:rPrChange>
        </w:rPr>
        <w:tab/>
      </w:r>
      <w:r w:rsidRPr="00B9006B">
        <w:rPr>
          <w:rFonts w:ascii="Century Gothic" w:eastAsia="Century Gothic" w:hAnsi="Century Gothic" w:cs="Century Gothic"/>
          <w:sz w:val="16"/>
        </w:rPr>
        <w:t>-</w:t>
      </w:r>
      <w:r w:rsidRPr="00B9006B">
        <w:rPr>
          <w:rFonts w:ascii="Century Gothic" w:hAnsi="Century Gothic"/>
          <w:sz w:val="16"/>
          <w:rPrChange w:id="73" w:author="Jérémie Gigon" w:date="2024-02-06T15:44:00Z">
            <w:rPr>
              <w:rFonts w:ascii="Arial" w:hAnsi="Arial"/>
              <w:sz w:val="16"/>
            </w:rPr>
          </w:rPrChange>
        </w:rPr>
        <w:t xml:space="preserve"> </w:t>
      </w:r>
      <w:r w:rsidRPr="00B9006B">
        <w:rPr>
          <w:rFonts w:ascii="Century Gothic" w:hAnsi="Century Gothic"/>
          <w:sz w:val="16"/>
          <w:rPrChange w:id="74" w:author="Jérémie Gigon" w:date="2024-02-06T15:44:00Z">
            <w:rPr>
              <w:rFonts w:ascii="Arial" w:hAnsi="Arial"/>
              <w:sz w:val="16"/>
            </w:rPr>
          </w:rPrChange>
        </w:rPr>
        <w:tab/>
      </w:r>
      <w:r w:rsidRPr="00B9006B">
        <w:rPr>
          <w:rFonts w:ascii="Century Gothic" w:eastAsia="Century Gothic" w:hAnsi="Century Gothic" w:cs="Century Gothic"/>
          <w:sz w:val="16"/>
        </w:rPr>
        <w:t xml:space="preserve">Logiciel Sweet Home 3D </w:t>
      </w:r>
    </w:p>
    <w:p w14:paraId="54B8C29E" w14:textId="77777777" w:rsidR="00FE454B" w:rsidRPr="00B9006B" w:rsidRDefault="00E7072C">
      <w:pPr>
        <w:spacing w:after="224"/>
        <w:ind w:left="1133"/>
        <w:rPr>
          <w:rFonts w:ascii="Century Gothic" w:hAnsi="Century Gothic"/>
          <w:rPrChange w:id="7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4F0F0BE0" w14:textId="77777777" w:rsidR="00FE454B" w:rsidRPr="00B9006B" w:rsidRDefault="00E7072C">
      <w:pPr>
        <w:spacing w:after="0"/>
        <w:ind w:left="561" w:hanging="10"/>
        <w:rPr>
          <w:rFonts w:ascii="Century Gothic" w:hAnsi="Century Gothic"/>
          <w:rPrChange w:id="7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1.4</w:t>
      </w:r>
      <w:r w:rsidRPr="00B9006B">
        <w:rPr>
          <w:rFonts w:ascii="Century Gothic" w:hAnsi="Century Gothic"/>
          <w:b/>
          <w:sz w:val="28"/>
          <w:rPrChange w:id="77" w:author="Jérémie Gigon" w:date="2024-02-06T15:44:00Z">
            <w:rPr>
              <w:rFonts w:ascii="Arial" w:hAnsi="Arial"/>
              <w:b/>
              <w:sz w:val="28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Prérequis </w:t>
      </w:r>
    </w:p>
    <w:p w14:paraId="0F478079" w14:textId="77777777" w:rsidR="00FE454B" w:rsidRPr="00B9006B" w:rsidRDefault="00E7072C">
      <w:pPr>
        <w:spacing w:after="223"/>
        <w:ind w:left="1128" w:hanging="10"/>
        <w:rPr>
          <w:rFonts w:ascii="Century Gothic" w:hAnsi="Century Gothic"/>
          <w:rPrChange w:id="7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16"/>
        </w:rPr>
        <w:t>Connaissance de base sur Sweet home 3D</w:t>
      </w: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45184B3E" w14:textId="77777777" w:rsidR="00FE454B" w:rsidRPr="00B9006B" w:rsidRDefault="00E7072C">
      <w:pPr>
        <w:pStyle w:val="Titre3"/>
        <w:spacing w:after="89"/>
        <w:ind w:left="561"/>
      </w:pPr>
      <w:r w:rsidRPr="00B9006B">
        <w:t>1.5</w:t>
      </w:r>
      <w:r w:rsidRPr="00B9006B">
        <w:rPr>
          <w:rPrChange w:id="79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Cahier des charges </w:t>
      </w:r>
    </w:p>
    <w:p w14:paraId="500B6695" w14:textId="77777777" w:rsidR="00FE454B" w:rsidRPr="00B9006B" w:rsidRDefault="00E7072C">
      <w:pPr>
        <w:pStyle w:val="Titre4"/>
        <w:spacing w:after="54"/>
        <w:ind w:left="1128"/>
      </w:pPr>
      <w:r w:rsidRPr="00B9006B">
        <w:t>1.5.1</w:t>
      </w:r>
      <w:r w:rsidRPr="00B9006B">
        <w:rPr>
          <w:rPrChange w:id="80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Objectifs et portée du projet </w:t>
      </w:r>
    </w:p>
    <w:p w14:paraId="606B52E5" w14:textId="77777777" w:rsidR="00FE454B" w:rsidRPr="00B9006B" w:rsidRDefault="00E7072C">
      <w:pPr>
        <w:spacing w:after="62"/>
        <w:ind w:left="1814"/>
        <w:rPr>
          <w:rFonts w:ascii="Century Gothic" w:hAnsi="Century Gothic"/>
          <w:rPrChange w:id="81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10580332" w14:textId="77777777" w:rsidR="00FE454B" w:rsidRPr="00B9006B" w:rsidRDefault="00E7072C">
      <w:pPr>
        <w:spacing w:after="150" w:line="248" w:lineRule="auto"/>
        <w:ind w:left="1413" w:hanging="10"/>
        <w:jc w:val="both"/>
        <w:rPr>
          <w:rFonts w:ascii="Century Gothic" w:hAnsi="Century Gothic"/>
          <w:rPrChange w:id="8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 compléter. Il s’agit d’ébaucher des réponses aux questions de l’acronyme CQQCOQP (Combien, Quoi, Qui, Comment, Où, Quand, Pourquoi) </w:t>
      </w:r>
    </w:p>
    <w:p w14:paraId="1B7F4D23" w14:textId="77777777" w:rsidR="00FE454B" w:rsidRPr="00B9006B" w:rsidRDefault="00E7072C">
      <w:pPr>
        <w:spacing w:after="180"/>
        <w:ind w:left="1814"/>
        <w:rPr>
          <w:rFonts w:ascii="Century Gothic" w:hAnsi="Century Gothic"/>
          <w:rPrChange w:id="83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7DBF057D" w14:textId="77777777" w:rsidR="00FE454B" w:rsidRPr="00B9006B" w:rsidRDefault="00E7072C">
      <w:pPr>
        <w:pStyle w:val="Titre4"/>
        <w:spacing w:after="54"/>
        <w:ind w:left="1128"/>
      </w:pPr>
      <w:r w:rsidRPr="00B9006B">
        <w:t>1.5.2</w:t>
      </w:r>
      <w:r w:rsidRPr="00B9006B">
        <w:rPr>
          <w:rPrChange w:id="84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>Caractéris</w:t>
      </w:r>
      <w:r w:rsidRPr="00B9006B">
        <w:t xml:space="preserve">tiques des utilisateurs et impacts </w:t>
      </w:r>
    </w:p>
    <w:p w14:paraId="24427B15" w14:textId="77777777" w:rsidR="00FE454B" w:rsidRPr="00B9006B" w:rsidRDefault="00E7072C">
      <w:pPr>
        <w:spacing w:after="62"/>
        <w:ind w:left="1814"/>
        <w:rPr>
          <w:rFonts w:ascii="Century Gothic" w:hAnsi="Century Gothic"/>
          <w:rPrChange w:id="8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2578930C" w14:textId="77777777" w:rsidR="00FE454B" w:rsidRPr="00B9006B" w:rsidRDefault="00E7072C">
      <w:pPr>
        <w:spacing w:after="153" w:line="248" w:lineRule="auto"/>
        <w:ind w:left="1413" w:hanging="10"/>
        <w:jc w:val="both"/>
        <w:rPr>
          <w:rFonts w:ascii="Century Gothic" w:hAnsi="Century Gothic"/>
          <w:rPrChange w:id="8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lastRenderedPageBreak/>
        <w:t xml:space="preserve">A compléter… Il s’agit d’identifier le(s) profil(s) de(s) utilisateur-trice(s) type, et les conséquences que cela va avoir sur la conception (couleurs, ergonomie, utilisation, etc.) </w:t>
      </w:r>
    </w:p>
    <w:p w14:paraId="1DADF29A" w14:textId="77777777" w:rsidR="00FE454B" w:rsidRPr="00B9006B" w:rsidRDefault="00E7072C">
      <w:pPr>
        <w:spacing w:after="180"/>
        <w:ind w:left="1814"/>
        <w:rPr>
          <w:rFonts w:ascii="Century Gothic" w:hAnsi="Century Gothic"/>
          <w:rPrChange w:id="8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3540BD1C" w14:textId="77777777" w:rsidR="00FE454B" w:rsidRPr="00B9006B" w:rsidRDefault="00E7072C">
      <w:pPr>
        <w:pStyle w:val="Titre4"/>
        <w:spacing w:after="51"/>
        <w:ind w:left="1128"/>
      </w:pPr>
      <w:r w:rsidRPr="00B9006B">
        <w:t>1.5.3</w:t>
      </w:r>
      <w:r w:rsidRPr="00B9006B">
        <w:rPr>
          <w:rPrChange w:id="88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Fonctionnalités requises (du point de vue de l’utilisateur) </w:t>
      </w:r>
    </w:p>
    <w:p w14:paraId="0FA3B9BC" w14:textId="77777777" w:rsidR="00FE454B" w:rsidRPr="00B9006B" w:rsidRDefault="00E7072C">
      <w:pPr>
        <w:spacing w:after="62"/>
        <w:ind w:left="1814"/>
        <w:rPr>
          <w:rFonts w:ascii="Century Gothic" w:hAnsi="Century Gothic"/>
          <w:rPrChange w:id="8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17191D9E" w14:textId="77777777" w:rsidR="00FE454B" w:rsidRPr="00B9006B" w:rsidRDefault="00E7072C">
      <w:pPr>
        <w:spacing w:after="153" w:line="248" w:lineRule="auto"/>
        <w:ind w:left="1413" w:hanging="10"/>
        <w:jc w:val="both"/>
        <w:rPr>
          <w:rFonts w:ascii="Century Gothic" w:hAnsi="Century Gothic"/>
          <w:rPrChange w:id="9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 compléter par une espèce de mode d’emploi du produit. S’il s’agissait d’une montre, décrire qu’à part l’heure, il y aura la possibilité d’utiliser un chronomètre, un réveil, …  </w:t>
      </w:r>
    </w:p>
    <w:p w14:paraId="3991F257" w14:textId="77777777" w:rsidR="00FE454B" w:rsidRPr="00B9006B" w:rsidRDefault="00E7072C">
      <w:pPr>
        <w:spacing w:after="180"/>
        <w:ind w:left="1814"/>
        <w:rPr>
          <w:rFonts w:ascii="Century Gothic" w:hAnsi="Century Gothic"/>
          <w:rPrChange w:id="91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2F0AD96F" w14:textId="77777777" w:rsidR="00FE454B" w:rsidRPr="00B9006B" w:rsidRDefault="00E7072C">
      <w:pPr>
        <w:spacing w:after="54"/>
        <w:ind w:left="1128" w:hanging="10"/>
        <w:rPr>
          <w:rFonts w:ascii="Century Gothic" w:hAnsi="Century Gothic"/>
          <w:rPrChange w:id="9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1.5.4</w:t>
      </w:r>
      <w:r w:rsidRPr="00B9006B">
        <w:rPr>
          <w:rFonts w:ascii="Century Gothic" w:hAnsi="Century Gothic"/>
          <w:i/>
          <w:sz w:val="24"/>
          <w:rPrChange w:id="93" w:author="Jérémie Gigon" w:date="2024-02-06T15:44:00Z">
            <w:rPr>
              <w:rFonts w:ascii="Arial" w:hAnsi="Arial"/>
              <w:i/>
              <w:sz w:val="24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>Contr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aintes </w:t>
      </w:r>
    </w:p>
    <w:p w14:paraId="4E444B65" w14:textId="77777777" w:rsidR="00FE454B" w:rsidRPr="00B9006B" w:rsidRDefault="00E7072C">
      <w:pPr>
        <w:spacing w:after="62"/>
        <w:ind w:left="1814"/>
        <w:rPr>
          <w:rFonts w:ascii="Century Gothic" w:hAnsi="Century Gothic"/>
          <w:rPrChange w:id="9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2D0D33E4" w14:textId="77777777" w:rsidR="00FE454B" w:rsidRPr="00B9006B" w:rsidRDefault="00E7072C">
      <w:pPr>
        <w:spacing w:after="150" w:line="248" w:lineRule="auto"/>
        <w:ind w:left="1413" w:hanging="10"/>
        <w:jc w:val="both"/>
        <w:rPr>
          <w:rFonts w:ascii="Century Gothic" w:hAnsi="Century Gothic"/>
          <w:rPrChange w:id="9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Sécurité, backups, disponibilité, système utilisé, interfaces avec autres logiciels, etc. </w:t>
      </w:r>
    </w:p>
    <w:p w14:paraId="6E8C6F44" w14:textId="77777777" w:rsidR="00FE454B" w:rsidRPr="00B9006B" w:rsidRDefault="00E7072C">
      <w:pPr>
        <w:spacing w:after="0"/>
        <w:ind w:left="1814"/>
        <w:rPr>
          <w:rFonts w:ascii="Century Gothic" w:hAnsi="Century Gothic"/>
          <w:rPrChange w:id="9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1C9581CF" w14:textId="77777777" w:rsidR="00FE454B" w:rsidRPr="00B9006B" w:rsidRDefault="00E7072C">
      <w:pPr>
        <w:spacing w:after="54"/>
        <w:ind w:left="1128" w:hanging="10"/>
        <w:rPr>
          <w:rFonts w:ascii="Century Gothic" w:hAnsi="Century Gothic"/>
          <w:rPrChange w:id="9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1.5.5</w:t>
      </w:r>
      <w:r w:rsidRPr="00B9006B">
        <w:rPr>
          <w:rFonts w:ascii="Century Gothic" w:hAnsi="Century Gothic"/>
          <w:i/>
          <w:sz w:val="24"/>
          <w:rPrChange w:id="98" w:author="Jérémie Gigon" w:date="2024-02-06T15:44:00Z">
            <w:rPr>
              <w:rFonts w:ascii="Arial" w:hAnsi="Arial"/>
              <w:i/>
              <w:sz w:val="24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Travail à réaliser par l'apprenti </w:t>
      </w:r>
    </w:p>
    <w:p w14:paraId="2EA1B0A7" w14:textId="77777777" w:rsidR="00FE454B" w:rsidRPr="00B9006B" w:rsidRDefault="00E7072C">
      <w:pPr>
        <w:spacing w:after="62"/>
        <w:ind w:left="1814"/>
        <w:rPr>
          <w:rFonts w:ascii="Century Gothic" w:hAnsi="Century Gothic"/>
          <w:rPrChange w:id="9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0C02B0F7" w14:textId="77777777" w:rsidR="00FE454B" w:rsidRPr="00B9006B" w:rsidRDefault="00E7072C">
      <w:pPr>
        <w:spacing w:after="150" w:line="248" w:lineRule="auto"/>
        <w:ind w:left="1413" w:hanging="10"/>
        <w:jc w:val="both"/>
        <w:rPr>
          <w:rFonts w:ascii="Century Gothic" w:hAnsi="Century Gothic"/>
          <w:rPrChange w:id="10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Décrire à quoi doit ressembler le travail produit, ce qu’il faudra rendre …  </w:t>
      </w:r>
    </w:p>
    <w:p w14:paraId="5E4BB358" w14:textId="77777777" w:rsidR="00FE454B" w:rsidRPr="00B9006B" w:rsidRDefault="00E7072C">
      <w:pPr>
        <w:spacing w:after="180"/>
        <w:ind w:left="1814"/>
        <w:rPr>
          <w:rFonts w:ascii="Century Gothic" w:hAnsi="Century Gothic"/>
          <w:rPrChange w:id="101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192C18FA" w14:textId="77777777" w:rsidR="00FE454B" w:rsidRPr="00B9006B" w:rsidRDefault="00E7072C">
      <w:pPr>
        <w:spacing w:after="51"/>
        <w:ind w:left="1128" w:hanging="10"/>
        <w:rPr>
          <w:rFonts w:ascii="Century Gothic" w:hAnsi="Century Gothic"/>
          <w:rPrChange w:id="10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1.5.6</w:t>
      </w:r>
      <w:r w:rsidRPr="00B9006B">
        <w:rPr>
          <w:rFonts w:ascii="Century Gothic" w:hAnsi="Century Gothic"/>
          <w:i/>
          <w:sz w:val="24"/>
          <w:rPrChange w:id="103" w:author="Jérémie Gigon" w:date="2024-02-06T15:44:00Z">
            <w:rPr>
              <w:rFonts w:ascii="Arial" w:hAnsi="Arial"/>
              <w:i/>
              <w:sz w:val="24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Si le temps le permet … </w:t>
      </w:r>
    </w:p>
    <w:p w14:paraId="4BC6F8C6" w14:textId="77777777" w:rsidR="00FE454B" w:rsidRPr="00B9006B" w:rsidRDefault="00E7072C">
      <w:pPr>
        <w:spacing w:after="64"/>
        <w:ind w:left="1814"/>
        <w:rPr>
          <w:rFonts w:ascii="Century Gothic" w:hAnsi="Century Gothic"/>
          <w:rPrChange w:id="10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2B42A87C" w14:textId="77777777" w:rsidR="00FE454B" w:rsidRPr="00B9006B" w:rsidRDefault="00E7072C">
      <w:pPr>
        <w:spacing w:after="147" w:line="248" w:lineRule="auto"/>
        <w:ind w:left="1413" w:hanging="10"/>
        <w:jc w:val="both"/>
        <w:rPr>
          <w:rFonts w:ascii="Century Gothic" w:hAnsi="Century Gothic"/>
          <w:rPrChange w:id="10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Objectifs complémentairesau cas où le projet n’est pas assez ambitieux dans le temps imparti…  </w:t>
      </w:r>
    </w:p>
    <w:p w14:paraId="37466DBF" w14:textId="77777777" w:rsidR="00FE454B" w:rsidRPr="00B9006B" w:rsidRDefault="00E7072C">
      <w:pPr>
        <w:spacing w:after="181"/>
        <w:ind w:left="1814"/>
        <w:rPr>
          <w:rFonts w:ascii="Century Gothic" w:hAnsi="Century Gothic"/>
          <w:rPrChange w:id="10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23ED03EB" w14:textId="77777777" w:rsidR="00FE454B" w:rsidRPr="00B9006B" w:rsidRDefault="00E7072C">
      <w:pPr>
        <w:spacing w:after="54"/>
        <w:ind w:left="1128" w:hanging="10"/>
        <w:rPr>
          <w:rFonts w:ascii="Century Gothic" w:hAnsi="Century Gothic"/>
          <w:rPrChange w:id="10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i/>
          <w:sz w:val="24"/>
        </w:rPr>
        <w:t>1.5.7</w:t>
      </w:r>
      <w:r w:rsidRPr="00B9006B">
        <w:rPr>
          <w:rFonts w:ascii="Century Gothic" w:hAnsi="Century Gothic"/>
          <w:i/>
          <w:sz w:val="24"/>
          <w:rPrChange w:id="108" w:author="Jérémie Gigon" w:date="2024-02-06T15:44:00Z">
            <w:rPr>
              <w:rFonts w:ascii="Arial" w:hAnsi="Arial"/>
              <w:i/>
              <w:sz w:val="24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i/>
          <w:sz w:val="24"/>
        </w:rPr>
        <w:t xml:space="preserve">Méthodes de validation des solutions </w:t>
      </w:r>
    </w:p>
    <w:p w14:paraId="56BC0571" w14:textId="77777777" w:rsidR="00FE454B" w:rsidRPr="00B9006B" w:rsidRDefault="00E7072C">
      <w:pPr>
        <w:spacing w:after="62"/>
        <w:ind w:left="1814"/>
        <w:rPr>
          <w:rFonts w:ascii="Century Gothic" w:hAnsi="Century Gothic"/>
          <w:rPrChange w:id="10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0629AD4D" w14:textId="77777777" w:rsidR="00FE454B" w:rsidRPr="00B9006B" w:rsidRDefault="00E7072C">
      <w:pPr>
        <w:spacing w:after="150" w:line="248" w:lineRule="auto"/>
        <w:ind w:left="1413" w:hanging="10"/>
        <w:jc w:val="both"/>
        <w:rPr>
          <w:rFonts w:ascii="Century Gothic" w:hAnsi="Century Gothic"/>
          <w:rPrChange w:id="11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Comment les tests vont être entrepris, quels tests doivent être entrepris, etc.…  </w:t>
      </w:r>
    </w:p>
    <w:p w14:paraId="07EA1002" w14:textId="77777777" w:rsidR="00FE454B" w:rsidRPr="00B9006B" w:rsidRDefault="00E7072C">
      <w:pPr>
        <w:spacing w:after="224"/>
        <w:ind w:left="1814"/>
        <w:rPr>
          <w:rFonts w:ascii="Century Gothic" w:hAnsi="Century Gothic"/>
          <w:rPrChange w:id="111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3974D692" w14:textId="77777777" w:rsidR="00FE454B" w:rsidRPr="00B9006B" w:rsidRDefault="00E7072C">
      <w:pPr>
        <w:pStyle w:val="Titre3"/>
        <w:ind w:left="561"/>
      </w:pPr>
      <w:r w:rsidRPr="00B9006B">
        <w:t>1.6</w:t>
      </w:r>
      <w:r w:rsidRPr="00B9006B">
        <w:rPr>
          <w:rPrChange w:id="112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Eléments évalués </w:t>
      </w:r>
    </w:p>
    <w:p w14:paraId="52588192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113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Cette section doit être élaborée et validée avec le chef de projet. </w:t>
      </w:r>
    </w:p>
    <w:p w14:paraId="286F9269" w14:textId="77777777" w:rsidR="00FE454B" w:rsidRPr="00B9006B" w:rsidRDefault="00E7072C">
      <w:pPr>
        <w:spacing w:after="0"/>
        <w:ind w:left="1418"/>
        <w:rPr>
          <w:rFonts w:ascii="Century Gothic" w:hAnsi="Century Gothic"/>
          <w:rPrChange w:id="11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14:paraId="5B508DD9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11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Les éléments évalués peuvent être choisis dans la liste suivante :  </w:t>
      </w:r>
    </w:p>
    <w:p w14:paraId="3C5EB784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16" w:author="Jérémie Gigon" w:date="2024-02-06T15:44:00Z">
            <w:rPr/>
          </w:rPrChange>
        </w:rPr>
        <w:pPrChange w:id="117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rapport </w:t>
      </w:r>
    </w:p>
    <w:p w14:paraId="18B31C32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18" w:author="Jérémie Gigon" w:date="2024-02-06T15:44:00Z">
            <w:rPr/>
          </w:rPrChange>
        </w:rPr>
        <w:pPrChange w:id="119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Les planifications (initiale et détaillée) </w:t>
      </w:r>
    </w:p>
    <w:p w14:paraId="2A4D6A74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20" w:author="Jérémie Gigon" w:date="2024-02-06T15:44:00Z">
            <w:rPr/>
          </w:rPrChange>
        </w:rPr>
        <w:pPrChange w:id="121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journal de travail </w:t>
      </w:r>
    </w:p>
    <w:p w14:paraId="76F9B822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22" w:author="Jérémie Gigon" w:date="2024-02-06T15:44:00Z">
            <w:rPr/>
          </w:rPrChange>
        </w:rPr>
        <w:pPrChange w:id="123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code et les commentaires </w:t>
      </w:r>
    </w:p>
    <w:p w14:paraId="6519E1F1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24" w:author="Jérémie Gigon" w:date="2024-02-06T15:44:00Z">
            <w:rPr/>
          </w:rPrChange>
        </w:rPr>
        <w:pPrChange w:id="125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Etat de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fonctionnement du produit livré </w:t>
      </w:r>
    </w:p>
    <w:p w14:paraId="2CFDC27A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26" w:author="Jérémie Gigon" w:date="2024-02-06T15:44:00Z">
            <w:rPr/>
          </w:rPrChange>
        </w:rPr>
        <w:pPrChange w:id="127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Les documentations de mise en œuvre et d’utilisation </w:t>
      </w:r>
    </w:p>
    <w:p w14:paraId="1E1A99B0" w14:textId="77777777" w:rsidR="00FE454B" w:rsidRPr="00B9006B" w:rsidRDefault="00E7072C">
      <w:pPr>
        <w:numPr>
          <w:ilvl w:val="0"/>
          <w:numId w:val="2"/>
        </w:numPr>
        <w:spacing w:after="12" w:line="248" w:lineRule="auto"/>
        <w:ind w:hanging="361"/>
        <w:jc w:val="both"/>
        <w:rPr>
          <w:rFonts w:ascii="Century Gothic" w:hAnsi="Century Gothic"/>
          <w:rPrChange w:id="128" w:author="Jérémie Gigon" w:date="2024-02-06T15:44:00Z">
            <w:rPr/>
          </w:rPrChange>
        </w:rPr>
        <w:pPrChange w:id="129" w:author="Jérémie Gigon" w:date="2024-02-06T15:44:00Z">
          <w:pPr>
            <w:numPr>
              <w:numId w:val="9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Possibilité de transmettre le travail à une personne extérieure pour le terminer, le corriger ou le compléter </w:t>
      </w:r>
    </w:p>
    <w:p w14:paraId="7D86C6D5" w14:textId="77777777" w:rsidR="00FE454B" w:rsidRPr="00B9006B" w:rsidRDefault="00E7072C">
      <w:pPr>
        <w:numPr>
          <w:ilvl w:val="0"/>
          <w:numId w:val="2"/>
        </w:numPr>
        <w:spacing w:after="366" w:line="248" w:lineRule="auto"/>
        <w:ind w:hanging="361"/>
        <w:jc w:val="both"/>
        <w:rPr>
          <w:rFonts w:ascii="Century Gothic" w:hAnsi="Century Gothic"/>
          <w:rPrChange w:id="130" w:author="Jérémie Gigon" w:date="2024-02-06T15:44:00Z">
            <w:rPr/>
          </w:rPrChange>
        </w:rPr>
        <w:pPrChange w:id="131" w:author="Jérémie Gigon" w:date="2024-02-06T15:44:00Z">
          <w:pPr>
            <w:numPr>
              <w:numId w:val="9"/>
            </w:numPr>
            <w:spacing w:after="366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Compréhension du travail </w:t>
      </w:r>
    </w:p>
    <w:p w14:paraId="3686C7AD" w14:textId="77777777" w:rsidR="00420B77" w:rsidRPr="00B9006B" w:rsidRDefault="00E7072C" w:rsidP="00420B77">
      <w:pPr>
        <w:pStyle w:val="Titre2"/>
        <w:tabs>
          <w:tab w:val="center" w:pos="2373"/>
        </w:tabs>
        <w:spacing w:after="0"/>
        <w:ind w:left="-15" w:firstLine="0"/>
      </w:pPr>
      <w:r w:rsidRPr="00B9006B">
        <w:t>2</w:t>
      </w:r>
      <w:r w:rsidRPr="00B9006B">
        <w:rPr>
          <w:rPrChange w:id="132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133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PLANIFICATION INITIALE </w:t>
      </w:r>
    </w:p>
    <w:p w14:paraId="4CD7C329" w14:textId="77777777" w:rsidR="008B2A46" w:rsidRDefault="00E7072C">
      <w:pPr>
        <w:spacing w:after="12" w:line="248" w:lineRule="auto"/>
        <w:ind w:left="1413" w:hanging="10"/>
        <w:jc w:val="both"/>
        <w:rPr>
          <w:del w:id="134" w:author="Jérémie Gigon" w:date="2024-02-06T15:44:00Z"/>
        </w:rPr>
      </w:pPr>
      <w:del w:id="135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Ce paragraphe présente tout d’abord les éléments de planning connus dès le départ </w:delText>
        </w:r>
      </w:del>
    </w:p>
    <w:p w14:paraId="6BA6F9B5" w14:textId="77777777" w:rsidR="00420B77" w:rsidRPr="00B9006B" w:rsidRDefault="00420B77">
      <w:pPr>
        <w:spacing w:after="12" w:line="248" w:lineRule="auto"/>
        <w:ind w:left="1413" w:hanging="10"/>
        <w:jc w:val="both"/>
        <w:rPr>
          <w:ins w:id="136" w:author="Jérémie Gigon" w:date="2024-02-06T15:44:00Z"/>
          <w:rFonts w:ascii="Century Gothic" w:eastAsia="Century Gothic" w:hAnsi="Century Gothic" w:cs="Century Gothic"/>
          <w:color w:val="548DD4"/>
          <w:sz w:val="16"/>
        </w:rPr>
      </w:pPr>
    </w:p>
    <w:p w14:paraId="7FC687FD" w14:textId="77777777" w:rsidR="00B9006B" w:rsidRPr="00B9006B" w:rsidRDefault="00B9006B" w:rsidP="00B9006B">
      <w:pPr>
        <w:spacing w:after="12" w:line="248" w:lineRule="auto"/>
        <w:jc w:val="both"/>
        <w:rPr>
          <w:rFonts w:ascii="Century Gothic" w:hAnsi="Century Gothic"/>
          <w:color w:val="auto"/>
          <w:sz w:val="16"/>
          <w:rPrChange w:id="137" w:author="Jérémie Gigon" w:date="2024-02-06T15:44:00Z">
            <w:rPr/>
          </w:rPrChange>
        </w:rPr>
        <w:pPrChange w:id="138" w:author="Jérémie Gigon" w:date="2024-02-06T15:44:00Z">
          <w:pPr>
            <w:numPr>
              <w:numId w:val="10"/>
            </w:numPr>
            <w:spacing w:after="12" w:line="248" w:lineRule="auto"/>
            <w:ind w:left="2139" w:hanging="361"/>
            <w:jc w:val="both"/>
          </w:pPr>
        </w:pPrChange>
      </w:pPr>
      <w:r w:rsidRPr="00B9006B">
        <w:rPr>
          <w:rFonts w:ascii="Century Gothic" w:hAnsi="Century Gothic"/>
          <w:color w:val="auto"/>
          <w:sz w:val="16"/>
          <w:rPrChange w:id="139" w:author="Jérémie Gigon" w:date="2024-02-06T15:44:00Z">
            <w:rPr>
              <w:rFonts w:ascii="Century Gothic" w:hAnsi="Century Gothic"/>
              <w:color w:val="548DD4"/>
              <w:sz w:val="16"/>
            </w:rPr>
          </w:rPrChange>
        </w:rPr>
        <w:t xml:space="preserve">Date de début </w:t>
      </w:r>
      <w:ins w:id="140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 w:val="16"/>
          </w:rPr>
          <w:t>: 19.02.2024</w:t>
        </w:r>
      </w:ins>
    </w:p>
    <w:p w14:paraId="7E5C0332" w14:textId="77777777" w:rsidR="00B9006B" w:rsidRPr="00B9006B" w:rsidRDefault="00B9006B" w:rsidP="00B9006B">
      <w:pPr>
        <w:spacing w:after="12" w:line="248" w:lineRule="auto"/>
        <w:jc w:val="both"/>
        <w:rPr>
          <w:rFonts w:ascii="Century Gothic" w:hAnsi="Century Gothic"/>
          <w:color w:val="auto"/>
          <w:sz w:val="16"/>
          <w:rPrChange w:id="141" w:author="Jérémie Gigon" w:date="2024-02-06T15:44:00Z">
            <w:rPr/>
          </w:rPrChange>
        </w:rPr>
        <w:pPrChange w:id="142" w:author="Jérémie Gigon" w:date="2024-02-06T15:44:00Z">
          <w:pPr>
            <w:numPr>
              <w:numId w:val="10"/>
            </w:numPr>
            <w:spacing w:after="12" w:line="248" w:lineRule="auto"/>
            <w:ind w:left="2139" w:hanging="361"/>
            <w:jc w:val="both"/>
          </w:pPr>
        </w:pPrChange>
      </w:pPr>
      <w:r w:rsidRPr="00B9006B">
        <w:rPr>
          <w:rFonts w:ascii="Century Gothic" w:hAnsi="Century Gothic"/>
          <w:color w:val="auto"/>
          <w:sz w:val="16"/>
          <w:rPrChange w:id="143" w:author="Jérémie Gigon" w:date="2024-02-06T15:44:00Z">
            <w:rPr>
              <w:rFonts w:ascii="Century Gothic" w:hAnsi="Century Gothic"/>
              <w:color w:val="548DD4"/>
              <w:sz w:val="16"/>
            </w:rPr>
          </w:rPrChange>
        </w:rPr>
        <w:t xml:space="preserve">Date de fin </w:t>
      </w:r>
      <w:ins w:id="144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 w:val="16"/>
          </w:rPr>
          <w:t>: 15.03.2024</w:t>
        </w:r>
      </w:ins>
    </w:p>
    <w:p w14:paraId="2AF392F8" w14:textId="0C66EA0B" w:rsidR="00B9006B" w:rsidRPr="00B9006B" w:rsidRDefault="00B9006B" w:rsidP="00B9006B">
      <w:pPr>
        <w:spacing w:after="12" w:line="248" w:lineRule="auto"/>
        <w:jc w:val="both"/>
        <w:rPr>
          <w:rFonts w:ascii="Century Gothic" w:hAnsi="Century Gothic"/>
          <w:color w:val="auto"/>
          <w:sz w:val="16"/>
          <w:rPrChange w:id="145" w:author="Jérémie Gigon" w:date="2024-02-06T15:44:00Z">
            <w:rPr/>
          </w:rPrChange>
        </w:rPr>
        <w:pPrChange w:id="146" w:author="Jérémie Gigon" w:date="2024-02-06T15:44:00Z">
          <w:pPr>
            <w:numPr>
              <w:numId w:val="10"/>
            </w:numPr>
            <w:spacing w:after="12" w:line="248" w:lineRule="auto"/>
            <w:ind w:left="2139" w:hanging="361"/>
            <w:jc w:val="both"/>
          </w:pPr>
        </w:pPrChange>
      </w:pPr>
      <w:r w:rsidRPr="00B9006B">
        <w:rPr>
          <w:rFonts w:ascii="Century Gothic" w:hAnsi="Century Gothic"/>
          <w:color w:val="auto"/>
          <w:sz w:val="16"/>
          <w:rPrChange w:id="147" w:author="Jérémie Gigon" w:date="2024-02-06T15:44:00Z">
            <w:rPr>
              <w:rFonts w:ascii="Century Gothic" w:hAnsi="Century Gothic"/>
              <w:color w:val="548DD4"/>
              <w:sz w:val="16"/>
            </w:rPr>
          </w:rPrChange>
        </w:rPr>
        <w:lastRenderedPageBreak/>
        <w:t xml:space="preserve">Vacances </w:t>
      </w:r>
      <w:del w:id="148" w:author="Jérémie Gigon" w:date="2024-02-06T15:44:00Z">
        <w:r w:rsidR="00E7072C">
          <w:rPr>
            <w:rFonts w:ascii="Century Gothic" w:eastAsia="Century Gothic" w:hAnsi="Century Gothic" w:cs="Century Gothic"/>
            <w:color w:val="548DD4"/>
            <w:sz w:val="16"/>
          </w:rPr>
          <w:delText xml:space="preserve">et congés </w:delText>
        </w:r>
      </w:del>
      <w:ins w:id="149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 w:val="16"/>
          </w:rPr>
          <w:t>: 10.02.2024 jusqu’au 18.02.2024</w:t>
        </w:r>
      </w:ins>
    </w:p>
    <w:p w14:paraId="632D5BEB" w14:textId="77777777" w:rsidR="008B2A46" w:rsidRDefault="00E7072C">
      <w:pPr>
        <w:numPr>
          <w:ilvl w:val="0"/>
          <w:numId w:val="10"/>
        </w:numPr>
        <w:spacing w:after="12" w:line="248" w:lineRule="auto"/>
        <w:ind w:hanging="361"/>
        <w:jc w:val="both"/>
        <w:rPr>
          <w:del w:id="150" w:author="Jérémie Gigon" w:date="2024-02-06T15:44:00Z"/>
        </w:rPr>
      </w:pPr>
      <w:del w:id="151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Nombre d’heures par semaine dédiées au projet </w:delText>
        </w:r>
      </w:del>
    </w:p>
    <w:p w14:paraId="5E2C41DA" w14:textId="77777777" w:rsidR="008B2A46" w:rsidRDefault="00E7072C">
      <w:pPr>
        <w:spacing w:after="0"/>
        <w:ind w:left="1418"/>
        <w:rPr>
          <w:del w:id="152" w:author="Jérémie Gigon" w:date="2024-02-06T15:44:00Z"/>
        </w:rPr>
      </w:pPr>
      <w:del w:id="153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 </w:delText>
        </w:r>
      </w:del>
    </w:p>
    <w:p w14:paraId="62E72F38" w14:textId="77777777" w:rsidR="008B2A46" w:rsidRDefault="00E7072C">
      <w:pPr>
        <w:spacing w:after="12" w:line="248" w:lineRule="auto"/>
        <w:ind w:left="1413" w:hanging="10"/>
        <w:jc w:val="both"/>
        <w:rPr>
          <w:del w:id="154" w:author="Jérémie Gigon" w:date="2024-02-06T15:44:00Z"/>
        </w:rPr>
      </w:pPr>
      <w:del w:id="155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>On propose ensuite une découpe en sprints. Pour chaque sprint, on spécifie :</w:delText>
        </w:r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 </w:delText>
        </w:r>
      </w:del>
    </w:p>
    <w:p w14:paraId="5A0B6E2E" w14:textId="77777777" w:rsidR="008B2A46" w:rsidRDefault="00E7072C">
      <w:pPr>
        <w:numPr>
          <w:ilvl w:val="0"/>
          <w:numId w:val="10"/>
        </w:numPr>
        <w:spacing w:after="12" w:line="248" w:lineRule="auto"/>
        <w:ind w:hanging="361"/>
        <w:jc w:val="both"/>
        <w:rPr>
          <w:del w:id="156" w:author="Jérémie Gigon" w:date="2024-02-06T15:44:00Z"/>
        </w:rPr>
      </w:pPr>
      <w:del w:id="157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Le but du sprint </w:delText>
        </w:r>
      </w:del>
    </w:p>
    <w:p w14:paraId="038EB7B3" w14:textId="77777777" w:rsidR="008B2A46" w:rsidRDefault="00E7072C">
      <w:pPr>
        <w:numPr>
          <w:ilvl w:val="0"/>
          <w:numId w:val="10"/>
        </w:numPr>
        <w:spacing w:after="12" w:line="248" w:lineRule="auto"/>
        <w:ind w:hanging="361"/>
        <w:jc w:val="both"/>
        <w:rPr>
          <w:del w:id="158" w:author="Jérémie Gigon" w:date="2024-02-06T15:44:00Z"/>
        </w:rPr>
      </w:pPr>
      <w:del w:id="159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La date/heure de la sprint review </w:delText>
        </w:r>
      </w:del>
    </w:p>
    <w:p w14:paraId="152A1177" w14:textId="77777777" w:rsidR="008B2A46" w:rsidRDefault="00E7072C">
      <w:pPr>
        <w:spacing w:after="373"/>
        <w:ind w:left="1418"/>
        <w:rPr>
          <w:del w:id="160" w:author="Jérémie Gigon" w:date="2024-02-06T15:44:00Z"/>
        </w:rPr>
      </w:pPr>
      <w:del w:id="161" w:author="Jérémie Gigon" w:date="2024-02-06T15:44:00Z">
        <w:r>
          <w:rPr>
            <w:rFonts w:ascii="Century Gothic" w:eastAsia="Century Gothic" w:hAnsi="Century Gothic" w:cs="Century Gothic"/>
            <w:color w:val="548DD4"/>
            <w:sz w:val="16"/>
          </w:rPr>
          <w:delText xml:space="preserve"> </w:delText>
        </w:r>
      </w:del>
    </w:p>
    <w:p w14:paraId="5D5A0D08" w14:textId="77777777" w:rsidR="00B9006B" w:rsidRPr="00B9006B" w:rsidRDefault="00B9006B" w:rsidP="00B9006B">
      <w:pPr>
        <w:spacing w:after="373"/>
        <w:ind w:left="1418"/>
        <w:rPr>
          <w:ins w:id="162" w:author="Jérémie Gigon" w:date="2024-02-06T15:44:00Z"/>
          <w:rFonts w:ascii="Century Gothic" w:eastAsia="Century Gothic" w:hAnsi="Century Gothic" w:cs="Century Gothic"/>
          <w:color w:val="auto"/>
          <w:szCs w:val="24"/>
        </w:rPr>
      </w:pPr>
      <w:ins w:id="163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Cs w:val="24"/>
          </w:rPr>
          <w:t>Sprint 2 : faire le salon, faire les toilettes, faire la chambre. Le sprint débutera le 19.02.2024 jusqu’au 24.02.2024</w:t>
        </w:r>
      </w:ins>
    </w:p>
    <w:p w14:paraId="62B2DD0C" w14:textId="77777777" w:rsidR="00B9006B" w:rsidRPr="00B9006B" w:rsidRDefault="00B9006B" w:rsidP="00B9006B">
      <w:pPr>
        <w:spacing w:after="373"/>
        <w:ind w:left="1418"/>
        <w:rPr>
          <w:ins w:id="164" w:author="Jérémie Gigon" w:date="2024-02-06T15:44:00Z"/>
          <w:rFonts w:ascii="Century Gothic" w:eastAsia="Century Gothic" w:hAnsi="Century Gothic" w:cs="Century Gothic"/>
          <w:color w:val="auto"/>
          <w:szCs w:val="24"/>
        </w:rPr>
      </w:pPr>
      <w:ins w:id="165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Cs w:val="24"/>
          </w:rPr>
          <w:t>Sprint 4 : faire la cuisine, faire la salle d’arcade. Le sprint débutera 04.03.2024 juqu’au 09.03.2024.</w:t>
        </w:r>
      </w:ins>
    </w:p>
    <w:p w14:paraId="02D6F9D8" w14:textId="77777777" w:rsidR="00B9006B" w:rsidRPr="00B9006B" w:rsidRDefault="00B9006B" w:rsidP="00B9006B">
      <w:pPr>
        <w:spacing w:after="373"/>
        <w:ind w:left="1418"/>
        <w:rPr>
          <w:ins w:id="166" w:author="Jérémie Gigon" w:date="2024-02-06T15:44:00Z"/>
          <w:rFonts w:ascii="Century Gothic" w:eastAsia="Century Gothic" w:hAnsi="Century Gothic" w:cs="Century Gothic"/>
          <w:color w:val="auto"/>
          <w:szCs w:val="24"/>
        </w:rPr>
      </w:pPr>
      <w:ins w:id="167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Cs w:val="24"/>
          </w:rPr>
          <w:t>Le sprint 3, du 26.02.2024 au 02.03.2024, consiste à attribuer une User Story à chacun des élèves. Donc, cette semaine-ci, 3 pièces seront au minimum commencées et peut-être que certaines seront mêmes terminées.</w:t>
        </w:r>
      </w:ins>
    </w:p>
    <w:p w14:paraId="0C3B76D7" w14:textId="77777777" w:rsidR="00FE454B" w:rsidRPr="00B9006B" w:rsidRDefault="00B9006B" w:rsidP="00B9006B">
      <w:pPr>
        <w:spacing w:after="373"/>
        <w:ind w:left="1418"/>
        <w:rPr>
          <w:ins w:id="168" w:author="Jérémie Gigon" w:date="2024-02-06T15:44:00Z"/>
          <w:rFonts w:ascii="Century Gothic" w:hAnsi="Century Gothic"/>
        </w:rPr>
      </w:pPr>
      <w:ins w:id="169" w:author="Jérémie Gigon" w:date="2024-02-06T15:44:00Z">
        <w:r w:rsidRPr="00B9006B">
          <w:rPr>
            <w:rFonts w:ascii="Century Gothic" w:eastAsia="Century Gothic" w:hAnsi="Century Gothic" w:cs="Century Gothic"/>
            <w:color w:val="auto"/>
            <w:szCs w:val="24"/>
          </w:rPr>
          <w:t>Sprint 5 (du 11.03 au 16.03) : il sera dédié aux finitions et aux retards accumulé durant la construction de l’hôtel</w:t>
        </w:r>
      </w:ins>
    </w:p>
    <w:p w14:paraId="604ABF64" w14:textId="77777777" w:rsidR="00FE454B" w:rsidRPr="00B9006B" w:rsidRDefault="00E7072C">
      <w:pPr>
        <w:pStyle w:val="Titre2"/>
        <w:tabs>
          <w:tab w:val="center" w:pos="2546"/>
        </w:tabs>
        <w:spacing w:after="0"/>
        <w:ind w:left="-15" w:firstLine="0"/>
      </w:pPr>
      <w:r w:rsidRPr="00B9006B">
        <w:t>3</w:t>
      </w:r>
      <w:r w:rsidRPr="00B9006B">
        <w:rPr>
          <w:rPrChange w:id="170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171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ANALYSE FONCTIONNELLE </w:t>
      </w:r>
    </w:p>
    <w:p w14:paraId="2E9D5362" w14:textId="77777777" w:rsidR="00FE454B" w:rsidRPr="00B9006B" w:rsidRDefault="00E7072C">
      <w:pPr>
        <w:spacing w:after="182"/>
        <w:ind w:left="1133"/>
        <w:rPr>
          <w:rFonts w:ascii="Century Gothic" w:hAnsi="Century Gothic"/>
          <w:rPrChange w:id="17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sz w:val="20"/>
        </w:rPr>
        <w:t xml:space="preserve"> </w:t>
      </w:r>
    </w:p>
    <w:p w14:paraId="6494AF04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t>3.1.1</w:t>
      </w:r>
      <w:r w:rsidRPr="00B9006B">
        <w:rPr>
          <w:b w:val="0"/>
          <w:i/>
          <w:sz w:val="24"/>
          <w:rPrChange w:id="173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Chambres </w:t>
      </w:r>
    </w:p>
    <w:tbl>
      <w:tblPr>
        <w:tblStyle w:val="TableGrid"/>
        <w:tblW w:w="9062" w:type="dxa"/>
        <w:tblInd w:w="5" w:type="dxa"/>
        <w:tblCellMar>
          <w:top w:w="26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8"/>
        <w:gridCol w:w="7934"/>
      </w:tblGrid>
      <w:tr w:rsidR="00FE454B" w:rsidRPr="00B9006B" w14:paraId="3EEBA6AD" w14:textId="77777777">
        <w:trPr>
          <w:trHeight w:val="502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132E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174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 je veux des chambres luxueuses Pour que mes clients puissent se reposer et dormir </w:t>
            </w:r>
          </w:p>
        </w:tc>
      </w:tr>
      <w:tr w:rsidR="00FE454B" w:rsidRPr="00B9006B" w14:paraId="6C5078A3" w14:textId="77777777">
        <w:trPr>
          <w:trHeight w:val="2218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01F4" w14:textId="77777777" w:rsidR="00FE454B" w:rsidRPr="00B9006B" w:rsidRDefault="00E7072C">
            <w:pPr>
              <w:spacing w:after="0"/>
              <w:ind w:left="105"/>
              <w:jc w:val="center"/>
              <w:rPr>
                <w:rFonts w:ascii="Century Gothic" w:hAnsi="Century Gothic"/>
                <w:rPrChange w:id="175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14:paraId="7165D5F0" w14:textId="77777777" w:rsidR="00FE454B" w:rsidRPr="00B9006B" w:rsidRDefault="00E7072C">
            <w:pPr>
              <w:tabs>
                <w:tab w:val="center" w:pos="4821"/>
              </w:tabs>
              <w:spacing w:after="0"/>
              <w:rPr>
                <w:rFonts w:ascii="Century Gothic" w:hAnsi="Century Gothic"/>
                <w:rPrChange w:id="176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Lit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chaque chambre au millieu du mur de droite Il y a un lit double </w:t>
            </w:r>
          </w:p>
          <w:p w14:paraId="6ACD5265" w14:textId="77777777" w:rsidR="00FE454B" w:rsidRPr="00B9006B" w:rsidRDefault="00E7072C">
            <w:pPr>
              <w:spacing w:after="0"/>
              <w:ind w:left="10"/>
              <w:rPr>
                <w:rFonts w:ascii="Century Gothic" w:hAnsi="Century Gothic"/>
                <w:rPrChange w:id="177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Salle de bain dans Chaque chambre  à droite de la porte  il y a une salle de bain </w:t>
            </w:r>
          </w:p>
          <w:p w14:paraId="61DED06B" w14:textId="77777777" w:rsidR="00FE454B" w:rsidRPr="00B9006B" w:rsidRDefault="00E7072C">
            <w:pPr>
              <w:spacing w:after="11" w:line="242" w:lineRule="auto"/>
              <w:ind w:left="1486" w:hanging="1476"/>
              <w:rPr>
                <w:rFonts w:ascii="Century Gothic" w:hAnsi="Century Gothic"/>
                <w:rPrChange w:id="17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Table de nuit Dans Chaque chambres des deux côtés du lit  il y a des tables de nuit avec une lampe posé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 dessus </w:t>
            </w:r>
          </w:p>
          <w:p w14:paraId="3BEE9015" w14:textId="77777777" w:rsidR="00FE454B" w:rsidRPr="00B9006B" w:rsidRDefault="00E7072C">
            <w:pPr>
              <w:spacing w:after="0" w:line="257" w:lineRule="auto"/>
              <w:ind w:left="10"/>
              <w:rPr>
                <w:rFonts w:ascii="Century Gothic" w:hAnsi="Century Gothic"/>
                <w:rPrChange w:id="17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douche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de bain  dans le coin supérieur droit depuis la porte  il y a une italienne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douche italienne </w:t>
            </w:r>
          </w:p>
          <w:p w14:paraId="4A1A4F18" w14:textId="77777777" w:rsidR="00FE454B" w:rsidRPr="00B9006B" w:rsidRDefault="00E7072C">
            <w:pPr>
              <w:tabs>
                <w:tab w:val="center" w:pos="4665"/>
              </w:tabs>
              <w:spacing w:after="0"/>
              <w:rPr>
                <w:rFonts w:ascii="Century Gothic" w:hAnsi="Century Gothic"/>
                <w:rPrChange w:id="18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WC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de bain  dans le coin inférieur droit  il y a des toilettes </w:t>
            </w:r>
          </w:p>
          <w:p w14:paraId="6E5920E9" w14:textId="77777777" w:rsidR="00FE454B" w:rsidRPr="00B9006B" w:rsidRDefault="00E7072C">
            <w:pPr>
              <w:tabs>
                <w:tab w:val="center" w:pos="3939"/>
              </w:tabs>
              <w:spacing w:after="0"/>
              <w:rPr>
                <w:rFonts w:ascii="Century Gothic" w:hAnsi="Century Gothic"/>
                <w:rPrChange w:id="18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TV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pièce en face du lit  il y a une TV suspendu </w:t>
            </w:r>
          </w:p>
        </w:tc>
      </w:tr>
      <w:tr w:rsidR="00FE454B" w:rsidRPr="00B9006B" w14:paraId="5BA7386F" w14:textId="77777777">
        <w:trPr>
          <w:trHeight w:val="279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30F7EE" w14:textId="77777777" w:rsidR="00FE454B" w:rsidRPr="00B9006B" w:rsidRDefault="00E7072C">
            <w:pPr>
              <w:spacing w:after="0"/>
              <w:ind w:left="10"/>
              <w:rPr>
                <w:rFonts w:ascii="Century Gothic" w:hAnsi="Century Gothic"/>
                <w:rPrChange w:id="18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sol </w:t>
            </w:r>
          </w:p>
        </w:tc>
        <w:tc>
          <w:tcPr>
            <w:tcW w:w="79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A442E5" w14:textId="77777777" w:rsidR="00FE454B" w:rsidRPr="00B9006B" w:rsidRDefault="00E7072C">
            <w:pPr>
              <w:spacing w:after="0"/>
              <w:ind w:left="358"/>
              <w:rPr>
                <w:rFonts w:ascii="Century Gothic" w:hAnsi="Century Gothic"/>
                <w:rPrChange w:id="18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au sol  il y a du parquet </w:t>
            </w:r>
          </w:p>
        </w:tc>
      </w:tr>
      <w:tr w:rsidR="00FE454B" w:rsidRPr="00B9006B" w14:paraId="4DB92D0E" w14:textId="77777777">
        <w:trPr>
          <w:trHeight w:val="492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2CF43C" w14:textId="77777777" w:rsidR="00FE454B" w:rsidRPr="00B9006B" w:rsidRDefault="00E7072C">
            <w:pPr>
              <w:spacing w:after="0"/>
              <w:ind w:left="10"/>
              <w:rPr>
                <w:rFonts w:ascii="Century Gothic" w:hAnsi="Century Gothic"/>
                <w:rPrChange w:id="184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Bureau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A26995" w14:textId="77777777" w:rsidR="00FE454B" w:rsidRPr="00B9006B" w:rsidRDefault="00E7072C">
            <w:pPr>
              <w:spacing w:after="0"/>
              <w:ind w:left="358"/>
              <w:rPr>
                <w:rFonts w:ascii="Century Gothic" w:hAnsi="Century Gothic"/>
                <w:rPrChange w:id="185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au coin supérieur gauche il y a un bureau avec un un téléphone dessus </w:t>
            </w:r>
          </w:p>
        </w:tc>
      </w:tr>
      <w:tr w:rsidR="00FE454B" w:rsidRPr="00B9006B" w14:paraId="212F13D9" w14:textId="77777777">
        <w:trPr>
          <w:trHeight w:val="245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024734" w14:textId="77777777" w:rsidR="00FE454B" w:rsidRPr="00B9006B" w:rsidRDefault="00E7072C">
            <w:pPr>
              <w:spacing w:after="0"/>
              <w:ind w:left="10"/>
              <w:rPr>
                <w:rFonts w:ascii="Century Gothic" w:hAnsi="Century Gothic"/>
                <w:rPrChange w:id="186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Table TV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727CEA" w14:textId="77777777" w:rsidR="00FE454B" w:rsidRPr="00B9006B" w:rsidRDefault="00E7072C">
            <w:pPr>
              <w:spacing w:after="0"/>
              <w:ind w:left="358"/>
              <w:rPr>
                <w:rFonts w:ascii="Century Gothic" w:hAnsi="Century Gothic"/>
                <w:rPrChange w:id="187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 sous la TV il y a un meuble avec des bouteilles </w:t>
            </w:r>
          </w:p>
        </w:tc>
      </w:tr>
      <w:tr w:rsidR="00FE454B" w:rsidRPr="00B9006B" w14:paraId="26B6A818" w14:textId="77777777">
        <w:trPr>
          <w:trHeight w:val="245"/>
        </w:trPr>
        <w:tc>
          <w:tcPr>
            <w:tcW w:w="11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19229B" w14:textId="77777777" w:rsidR="00FE454B" w:rsidRPr="00B9006B" w:rsidRDefault="00E7072C">
            <w:pPr>
              <w:spacing w:after="0"/>
              <w:ind w:left="10"/>
              <w:rPr>
                <w:rFonts w:ascii="Century Gothic" w:hAnsi="Century Gothic"/>
                <w:rPrChange w:id="18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Miroir </w:t>
            </w:r>
          </w:p>
        </w:tc>
        <w:tc>
          <w:tcPr>
            <w:tcW w:w="79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5165AF" w14:textId="77777777" w:rsidR="00FE454B" w:rsidRPr="00B9006B" w:rsidRDefault="00E7072C">
            <w:pPr>
              <w:spacing w:after="0"/>
              <w:ind w:left="358"/>
              <w:rPr>
                <w:rFonts w:ascii="Century Gothic" w:hAnsi="Century Gothic"/>
                <w:rPrChange w:id="18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chambres  A gauche de l'entrée  il y a un miroir </w:t>
            </w:r>
          </w:p>
        </w:tc>
      </w:tr>
      <w:tr w:rsidR="00FE454B" w:rsidRPr="00B9006B" w14:paraId="2D534DE8" w14:textId="77777777">
        <w:trPr>
          <w:trHeight w:val="468"/>
        </w:trPr>
        <w:tc>
          <w:tcPr>
            <w:tcW w:w="11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5B5911" w14:textId="77777777" w:rsidR="00FE454B" w:rsidRPr="00B9006B" w:rsidRDefault="00E7072C">
            <w:pPr>
              <w:spacing w:after="21"/>
              <w:ind w:left="10"/>
              <w:rPr>
                <w:rFonts w:ascii="Century Gothic" w:hAnsi="Century Gothic"/>
                <w:rPrChange w:id="19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lavabo </w:t>
            </w:r>
          </w:p>
          <w:p w14:paraId="7374AB6D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191" w:author="Jérémie Gigon" w:date="2024-02-06T15:44:00Z">
                  <w:rPr/>
                </w:rPrChange>
              </w:rPr>
            </w:pPr>
            <w:r w:rsidRPr="00B9006B">
              <w:rPr>
                <w:rFonts w:ascii="Century Gothic" w:hAnsi="Century Gothic"/>
                <w:sz w:val="2"/>
                <w:rPrChange w:id="192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</w:p>
        </w:tc>
        <w:tc>
          <w:tcPr>
            <w:tcW w:w="7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17506" w14:textId="77777777" w:rsidR="00FE454B" w:rsidRPr="00B9006B" w:rsidRDefault="00E7072C">
            <w:pPr>
              <w:spacing w:after="0"/>
              <w:ind w:left="358"/>
              <w:rPr>
                <w:rFonts w:ascii="Century Gothic" w:hAnsi="Century Gothic"/>
                <w:rPrChange w:id="19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de bain  au milieu à gauche  il y a un double lavabo avec un miroir au dessus </w:t>
            </w:r>
          </w:p>
        </w:tc>
      </w:tr>
    </w:tbl>
    <w:p w14:paraId="6FE0983E" w14:textId="77777777" w:rsidR="00FE454B" w:rsidRPr="00B9006B" w:rsidRDefault="00E7072C">
      <w:pPr>
        <w:spacing w:after="193"/>
        <w:rPr>
          <w:rFonts w:ascii="Century Gothic" w:hAnsi="Century Gothic"/>
          <w:rPrChange w:id="194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195" w:author="Jérémie Gigon" w:date="2024-02-06T15:44:00Z">
            <w:rPr>
              <w:sz w:val="20"/>
            </w:rPr>
          </w:rPrChange>
        </w:rPr>
        <w:t xml:space="preserve"> </w:t>
      </w:r>
    </w:p>
    <w:p w14:paraId="163D6FFF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lastRenderedPageBreak/>
        <w:t>3.1.2</w:t>
      </w:r>
      <w:r w:rsidRPr="00B9006B">
        <w:rPr>
          <w:b w:val="0"/>
          <w:i/>
          <w:sz w:val="24"/>
          <w:rPrChange w:id="196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>accueil</w:t>
      </w:r>
      <w:r w:rsidRPr="00B9006B">
        <w:rPr>
          <w:b w:val="0"/>
          <w:i/>
          <w:sz w:val="24"/>
        </w:rPr>
        <w:t xml:space="preserve">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 w14:paraId="00903070" w14:textId="77777777">
        <w:trPr>
          <w:trHeight w:val="499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4BA6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197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d'un hôtel Je veux un accueil chaleureux à l'entrée du bâtiment </w:t>
            </w:r>
          </w:p>
          <w:p w14:paraId="2FA8FA1E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19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Pour les clients </w:t>
            </w:r>
          </w:p>
        </w:tc>
      </w:tr>
      <w:tr w:rsidR="00FE454B" w:rsidRPr="00B9006B" w14:paraId="321D7824" w14:textId="77777777">
        <w:trPr>
          <w:trHeight w:val="271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DC81" w14:textId="77777777" w:rsidR="00FE454B" w:rsidRPr="00B9006B" w:rsidRDefault="00E7072C">
            <w:pPr>
              <w:spacing w:after="0"/>
              <w:ind w:left="105"/>
              <w:jc w:val="center"/>
              <w:rPr>
                <w:rFonts w:ascii="Century Gothic" w:hAnsi="Century Gothic"/>
                <w:rPrChange w:id="19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  <w:bookmarkStart w:id="200" w:name="_GoBack"/>
          </w:p>
          <w:bookmarkEnd w:id="200"/>
          <w:p w14:paraId="077E13F7" w14:textId="77777777" w:rsidR="00FE454B" w:rsidRPr="00B9006B" w:rsidRDefault="00E7072C">
            <w:pPr>
              <w:spacing w:after="0" w:line="240" w:lineRule="auto"/>
              <w:ind w:left="759" w:hanging="749"/>
              <w:rPr>
                <w:rFonts w:ascii="Century Gothic" w:hAnsi="Century Gothic"/>
                <w:rPrChange w:id="20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accueil en face de l'entrée, un tout petit peu décalé sur la droite,  il y a 1 guichet destiner à la réception des clients </w:t>
            </w:r>
          </w:p>
          <w:p w14:paraId="0AD0942B" w14:textId="77777777" w:rsidR="00FE454B" w:rsidRPr="00B9006B" w:rsidRDefault="00E7072C">
            <w:pPr>
              <w:spacing w:after="2" w:line="240" w:lineRule="auto"/>
              <w:ind w:left="759" w:hanging="749"/>
              <w:rPr>
                <w:rFonts w:ascii="Century Gothic" w:hAnsi="Century Gothic"/>
                <w:rPrChange w:id="20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accueil en face de l'entrée, un tout petit peu décalé sur la gauche,  il y a 1 guichet destiner à la réception des clients </w:t>
            </w:r>
          </w:p>
          <w:p w14:paraId="7ED0FA40" w14:textId="77777777" w:rsidR="00FE454B" w:rsidRPr="00B9006B" w:rsidRDefault="00E7072C">
            <w:pPr>
              <w:spacing w:after="0"/>
              <w:ind w:right="1978" w:firstLine="10"/>
              <w:rPr>
                <w:rFonts w:ascii="Century Gothic" w:hAnsi="Century Gothic"/>
                <w:rPrChange w:id="20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accueil à l'accueil, sur chaque guichet je veux un écran accueil à l'accueil, sur chaque guichet je veux un clavier accueil à l'acc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ueil, sur chaque guichet je veux une souris accueil à l'accueil, sur chaque guichet je veux un téléphone fixe cablé accueil à l'accueil, sur chaque guichet je veux un terminal de paiement </w:t>
            </w:r>
            <w:r w:rsidRPr="00B9006B">
              <w:rPr>
                <w:rFonts w:ascii="Century Gothic" w:hAnsi="Century Gothic"/>
                <w:sz w:val="2"/>
                <w:rPrChange w:id="204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accueil à l'accueil, derrière chaque guichet je veux une chaise </w:t>
            </w:r>
          </w:p>
        </w:tc>
      </w:tr>
    </w:tbl>
    <w:p w14:paraId="2F96BF8A" w14:textId="77777777" w:rsidR="00FE454B" w:rsidRPr="00B9006B" w:rsidRDefault="00E7072C">
      <w:pPr>
        <w:spacing w:after="193"/>
        <w:rPr>
          <w:rFonts w:ascii="Century Gothic" w:hAnsi="Century Gothic"/>
          <w:rPrChange w:id="205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06" w:author="Jérémie Gigon" w:date="2024-02-06T15:44:00Z">
            <w:rPr>
              <w:sz w:val="20"/>
            </w:rPr>
          </w:rPrChange>
        </w:rPr>
        <w:t xml:space="preserve"> </w:t>
      </w:r>
    </w:p>
    <w:p w14:paraId="453EEF65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t>3.1.3</w:t>
      </w:r>
      <w:r w:rsidRPr="00B9006B">
        <w:rPr>
          <w:b w:val="0"/>
          <w:i/>
          <w:sz w:val="24"/>
          <w:rPrChange w:id="207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Couloir </w:t>
      </w:r>
    </w:p>
    <w:tbl>
      <w:tblPr>
        <w:tblStyle w:val="TableGrid"/>
        <w:tblW w:w="8865" w:type="dxa"/>
        <w:tblInd w:w="5" w:type="dxa"/>
        <w:tblCellMar>
          <w:top w:w="59" w:type="dxa"/>
          <w:left w:w="1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865"/>
      </w:tblGrid>
      <w:tr w:rsidR="00FE454B" w:rsidRPr="00B9006B" w14:paraId="3EB646ED" w14:textId="77777777">
        <w:trPr>
          <w:trHeight w:val="254"/>
        </w:trPr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2BC80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0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 Je veux un couloir Pour pouvoir se déplacer dans l'immeuble </w:t>
            </w:r>
          </w:p>
        </w:tc>
      </w:tr>
      <w:tr w:rsidR="00FE454B" w:rsidRPr="00B9006B" w14:paraId="7945F913" w14:textId="77777777">
        <w:trPr>
          <w:trHeight w:val="2218"/>
        </w:trPr>
        <w:tc>
          <w:tcPr>
            <w:tcW w:w="8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D66D" w14:textId="77777777" w:rsidR="00FE454B" w:rsidRPr="00B9006B" w:rsidRDefault="00E7072C">
            <w:pPr>
              <w:spacing w:after="0"/>
              <w:ind w:left="20"/>
              <w:jc w:val="center"/>
              <w:rPr>
                <w:rFonts w:ascii="Century Gothic" w:hAnsi="Century Gothic"/>
                <w:rPrChange w:id="20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14:paraId="33EDF5C1" w14:textId="77777777" w:rsidR="00FE454B" w:rsidRPr="00B9006B" w:rsidRDefault="00E7072C">
            <w:pPr>
              <w:spacing w:after="3" w:line="254" w:lineRule="auto"/>
              <w:ind w:left="10"/>
              <w:rPr>
                <w:rFonts w:ascii="Century Gothic" w:hAnsi="Century Gothic"/>
                <w:rPrChange w:id="21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cloison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toute autour du puit de lumière il y a des cloisons à moitie fermé sol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couloir au sol  il y a de la moquette mur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 sur le mur  il y a des tableau d'art végétation Dans le couloir près des porte  il y a des plantes porte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Dans le couloir au niveau des chambres  il y a une porte pour chaque chambre lustr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couloir au plafond il y a des lustres </w:t>
            </w:r>
          </w:p>
          <w:p w14:paraId="4AF9C527" w14:textId="77777777" w:rsidR="00FE454B" w:rsidRPr="00B9006B" w:rsidRDefault="00E7072C">
            <w:pPr>
              <w:tabs>
                <w:tab w:val="center" w:pos="3540"/>
              </w:tabs>
              <w:spacing w:after="0"/>
              <w:rPr>
                <w:rFonts w:ascii="Century Gothic" w:hAnsi="Century Gothic"/>
                <w:rPrChange w:id="21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Couloir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l'immeuble  à chaque étage  il y a un couloir </w:t>
            </w:r>
          </w:p>
          <w:p w14:paraId="6B0D536A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12" w:author="Jérémie Gigon" w:date="2024-02-06T15:44:00Z">
                  <w:rPr/>
                </w:rPrChange>
              </w:rPr>
            </w:pPr>
            <w:r w:rsidRPr="00B9006B">
              <w:rPr>
                <w:rFonts w:ascii="Century Gothic" w:hAnsi="Century Gothic"/>
                <w:sz w:val="2"/>
                <w:rPrChange w:id="213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Extincteur Dans les couloirs à coté de l'ascenseur il y a un extincteur </w:t>
            </w:r>
          </w:p>
        </w:tc>
      </w:tr>
    </w:tbl>
    <w:p w14:paraId="0C713994" w14:textId="77777777" w:rsidR="00FE454B" w:rsidRPr="00B9006B" w:rsidRDefault="00E7072C">
      <w:pPr>
        <w:spacing w:after="194"/>
        <w:rPr>
          <w:rFonts w:ascii="Century Gothic" w:hAnsi="Century Gothic"/>
          <w:rPrChange w:id="214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15" w:author="Jérémie Gigon" w:date="2024-02-06T15:44:00Z">
            <w:rPr>
              <w:sz w:val="20"/>
            </w:rPr>
          </w:rPrChange>
        </w:rPr>
        <w:t xml:space="preserve"> </w:t>
      </w:r>
    </w:p>
    <w:p w14:paraId="6EBA96FD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t>3.1.4</w:t>
      </w:r>
      <w:r w:rsidRPr="00B9006B">
        <w:rPr>
          <w:b w:val="0"/>
          <w:i/>
          <w:sz w:val="24"/>
          <w:rPrChange w:id="216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restaurant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 w14:paraId="24426C76" w14:textId="77777777">
        <w:trPr>
          <w:trHeight w:val="499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58E8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17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Je veux un restaurant  pour que les clients puissent y manger et boire </w:t>
            </w:r>
          </w:p>
        </w:tc>
      </w:tr>
      <w:tr w:rsidR="00FE454B" w:rsidRPr="00B9006B" w14:paraId="31568B65" w14:textId="77777777">
        <w:trPr>
          <w:trHeight w:val="2708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BCD7" w14:textId="77777777" w:rsidR="00FE454B" w:rsidRPr="00B9006B" w:rsidRDefault="00E7072C">
            <w:pPr>
              <w:spacing w:after="0"/>
              <w:ind w:left="105"/>
              <w:jc w:val="center"/>
              <w:rPr>
                <w:rFonts w:ascii="Century Gothic" w:hAnsi="Century Gothic"/>
                <w:rPrChange w:id="21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14:paraId="12245302" w14:textId="77777777" w:rsidR="00FE454B" w:rsidRPr="00B9006B" w:rsidRDefault="00E7072C">
            <w:pPr>
              <w:spacing w:after="0" w:line="242" w:lineRule="auto"/>
              <w:ind w:left="1011" w:hanging="1001"/>
              <w:rPr>
                <w:rFonts w:ascii="Century Gothic" w:hAnsi="Century Gothic"/>
                <w:rPrChange w:id="21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restaurant au rez de chaussée a côté de l'accueil il y a un grand restaurant de 50 tables carrés </w:t>
            </w:r>
          </w:p>
          <w:p w14:paraId="16913178" w14:textId="77777777" w:rsidR="00FE454B" w:rsidRPr="00B9006B" w:rsidRDefault="00E7072C">
            <w:pPr>
              <w:spacing w:after="0" w:line="240" w:lineRule="auto"/>
              <w:ind w:left="10" w:right="800"/>
              <w:rPr>
                <w:rFonts w:ascii="Century Gothic" w:hAnsi="Century Gothic"/>
                <w:rPrChange w:id="22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restaurant dans le restaurant sur chaq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ue table il y a un verre a vin et un verre normal restaurant dans le restaurant sur chaque table il y a une serviette restaurant dans le restaurant devant chaque table il y 4 chaises </w:t>
            </w:r>
          </w:p>
          <w:p w14:paraId="5B2395D8" w14:textId="77777777" w:rsidR="00FE454B" w:rsidRPr="00B9006B" w:rsidRDefault="00E7072C">
            <w:pPr>
              <w:spacing w:after="3" w:line="240" w:lineRule="auto"/>
              <w:ind w:left="1011" w:hanging="1001"/>
              <w:rPr>
                <w:rFonts w:ascii="Century Gothic" w:hAnsi="Century Gothic"/>
                <w:rPrChange w:id="22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restaurant dans le restaurant sur chaque table il y a des couvercles (co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uteaux, fourchettes, cuillères) </w:t>
            </w:r>
          </w:p>
          <w:p w14:paraId="7F3863B8" w14:textId="77777777" w:rsidR="00FE454B" w:rsidRPr="00B9006B" w:rsidRDefault="00E7072C">
            <w:pPr>
              <w:spacing w:after="0"/>
              <w:ind w:right="448" w:firstLine="10"/>
              <w:rPr>
                <w:rFonts w:ascii="Century Gothic" w:hAnsi="Century Gothic"/>
                <w:rPrChange w:id="22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restaurant dans le restaurant au fond à droite la ou il n'y a pas de table il y a un mini bar restaurant sur plafond du restaurant, il y a des lustres </w:t>
            </w:r>
            <w:r w:rsidRPr="00B9006B">
              <w:rPr>
                <w:rFonts w:ascii="Century Gothic" w:hAnsi="Century Gothic"/>
                <w:sz w:val="2"/>
                <w:rPrChange w:id="223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restaurant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restaurant sur chaque table il y a une chandelle au milieu </w:t>
            </w:r>
          </w:p>
        </w:tc>
      </w:tr>
    </w:tbl>
    <w:p w14:paraId="602E7DC7" w14:textId="77777777" w:rsidR="00FE454B" w:rsidRPr="00B9006B" w:rsidRDefault="00E7072C">
      <w:pPr>
        <w:spacing w:after="0"/>
        <w:rPr>
          <w:rFonts w:ascii="Century Gothic" w:hAnsi="Century Gothic"/>
          <w:rPrChange w:id="224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25" w:author="Jérémie Gigon" w:date="2024-02-06T15:44:00Z">
            <w:rPr>
              <w:sz w:val="20"/>
            </w:rPr>
          </w:rPrChange>
        </w:rPr>
        <w:t xml:space="preserve"> </w:t>
      </w:r>
    </w:p>
    <w:p w14:paraId="729C1E32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t>3.1.5</w:t>
      </w:r>
      <w:r w:rsidRPr="00B9006B">
        <w:rPr>
          <w:b w:val="0"/>
          <w:i/>
          <w:sz w:val="24"/>
          <w:rPrChange w:id="226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Roof Top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 w14:paraId="1BA14B6B" w14:textId="77777777">
        <w:trPr>
          <w:trHeight w:val="25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5B5F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27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de l'immeuble Je veux Roof Top Pour que les clients se relaxent </w:t>
            </w:r>
          </w:p>
        </w:tc>
      </w:tr>
      <w:tr w:rsidR="00FE454B" w:rsidRPr="00B9006B" w14:paraId="62CFE877" w14:textId="77777777">
        <w:trPr>
          <w:trHeight w:val="393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FDAC" w14:textId="77777777" w:rsidR="00FE454B" w:rsidRPr="00B9006B" w:rsidRDefault="00E7072C">
            <w:pPr>
              <w:spacing w:after="0"/>
              <w:ind w:left="72"/>
              <w:jc w:val="center"/>
              <w:rPr>
                <w:rFonts w:ascii="Century Gothic" w:hAnsi="Century Gothic"/>
                <w:rPrChange w:id="22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14:paraId="73CE72FE" w14:textId="77777777" w:rsidR="00FE454B" w:rsidRPr="00B9006B" w:rsidRDefault="00E7072C">
            <w:pPr>
              <w:spacing w:after="1" w:line="252" w:lineRule="auto"/>
              <w:ind w:left="10"/>
              <w:rPr>
                <w:rFonts w:ascii="Century Gothic" w:hAnsi="Century Gothic"/>
                <w:rPrChange w:id="22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jacuzzi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sur le roof top à  gauche de l'ascenseur de l'entrée il y a un jacuzzi blanc bar à cocktail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 en face du jacuzzi, à l'autre extrémité du bâtiment  il y a un bar à cocktail </w:t>
            </w:r>
          </w:p>
          <w:p w14:paraId="521E6D5D" w14:textId="77777777" w:rsidR="00FE454B" w:rsidRPr="00B9006B" w:rsidRDefault="00E7072C">
            <w:pPr>
              <w:spacing w:after="0" w:line="257" w:lineRule="auto"/>
              <w:ind w:left="10" w:right="215"/>
              <w:rPr>
                <w:rFonts w:ascii="Century Gothic" w:hAnsi="Century Gothic"/>
                <w:rPrChange w:id="23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transats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roof top en face du jacuzzi  il y a 7 transats vit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tout autour du roof top il y a des vitres de 2,5m de hauteur peignoirs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derrière le jacuzzi il y a des peignoirs blancs à disposition </w:t>
            </w:r>
          </w:p>
          <w:p w14:paraId="7456629F" w14:textId="77777777" w:rsidR="00FE454B" w:rsidRPr="00B9006B" w:rsidRDefault="00E7072C">
            <w:pPr>
              <w:tabs>
                <w:tab w:val="center" w:pos="4251"/>
              </w:tabs>
              <w:spacing w:after="1"/>
              <w:rPr>
                <w:rFonts w:ascii="Century Gothic" w:hAnsi="Century Gothic"/>
                <w:rPrChange w:id="23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parasols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entre chaque transat il y a un parasol </w:t>
            </w:r>
          </w:p>
          <w:p w14:paraId="311265CC" w14:textId="77777777" w:rsidR="00FE454B" w:rsidRPr="00B9006B" w:rsidRDefault="00E7072C">
            <w:pPr>
              <w:spacing w:after="0" w:line="258" w:lineRule="auto"/>
              <w:ind w:left="10"/>
              <w:rPr>
                <w:rFonts w:ascii="Century Gothic" w:hAnsi="Century Gothic"/>
                <w:rPrChange w:id="23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plantes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of top entre les ascenseur et les escaliers il y a des plantes panneaux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 au dessus de chaque ascenseur il y a un panneau solaire solaires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de 2m2 </w:t>
            </w:r>
          </w:p>
          <w:p w14:paraId="29D81CA6" w14:textId="77777777" w:rsidR="00FE454B" w:rsidRPr="00B9006B" w:rsidRDefault="00E7072C">
            <w:pPr>
              <w:spacing w:after="0"/>
              <w:ind w:right="405" w:firstLine="10"/>
              <w:rPr>
                <w:rFonts w:ascii="Century Gothic" w:hAnsi="Century Gothic"/>
                <w:rPrChange w:id="23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linges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sur chaque transat il y a un linge blanc stand de glace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roof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 top  à droite de l'escalier de l'entrée il y a un stand de glace plantes/palmiers sur le roof top un peu partout  il y a des plantes / palmiers piscine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sur le roof top a l'angle supérieur droit il y a une piscine de 2m sur 5m </w:t>
            </w:r>
            <w:r w:rsidRPr="00B9006B">
              <w:rPr>
                <w:rFonts w:ascii="Century Gothic" w:hAnsi="Century Gothic"/>
                <w:sz w:val="2"/>
                <w:rPrChange w:id="234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transats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sur le roof top e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n face du stand de glace il y a 4 transats </w:t>
            </w:r>
          </w:p>
        </w:tc>
      </w:tr>
    </w:tbl>
    <w:p w14:paraId="5D16071A" w14:textId="77777777" w:rsidR="00FE454B" w:rsidRPr="00B9006B" w:rsidRDefault="00E7072C">
      <w:pPr>
        <w:spacing w:after="193"/>
        <w:rPr>
          <w:rFonts w:ascii="Century Gothic" w:hAnsi="Century Gothic"/>
          <w:rPrChange w:id="235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36" w:author="Jérémie Gigon" w:date="2024-02-06T15:44:00Z">
            <w:rPr>
              <w:sz w:val="20"/>
            </w:rPr>
          </w:rPrChange>
        </w:rPr>
        <w:t xml:space="preserve"> </w:t>
      </w:r>
    </w:p>
    <w:p w14:paraId="311B6389" w14:textId="77777777" w:rsidR="00FE454B" w:rsidRPr="00B9006B" w:rsidRDefault="00E7072C">
      <w:pPr>
        <w:pStyle w:val="Titre3"/>
        <w:ind w:left="0" w:right="5203" w:firstLine="0"/>
        <w:jc w:val="center"/>
      </w:pPr>
      <w:r w:rsidRPr="00B9006B">
        <w:rPr>
          <w:b w:val="0"/>
          <w:i/>
          <w:sz w:val="24"/>
        </w:rPr>
        <w:t>3.1.6</w:t>
      </w:r>
      <w:r w:rsidRPr="00B9006B">
        <w:rPr>
          <w:b w:val="0"/>
          <w:i/>
          <w:sz w:val="24"/>
          <w:rPrChange w:id="237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Toilettes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 w14:paraId="0E422A59" w14:textId="77777777">
        <w:trPr>
          <w:trHeight w:val="50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589D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38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de l'immeuble je veux des toilettes pour que les clients puissent faire leurs besoins sans rentrer dans leurs chambres </w:t>
            </w:r>
          </w:p>
        </w:tc>
      </w:tr>
      <w:tr w:rsidR="00FE454B" w:rsidRPr="00B9006B" w14:paraId="0C6A5AD0" w14:textId="77777777">
        <w:trPr>
          <w:trHeight w:val="467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4B5D" w14:textId="77777777" w:rsidR="00FE454B" w:rsidRPr="00B9006B" w:rsidRDefault="00E7072C">
            <w:pPr>
              <w:spacing w:after="0"/>
              <w:ind w:left="79"/>
              <w:jc w:val="center"/>
              <w:rPr>
                <w:rFonts w:ascii="Century Gothic" w:hAnsi="Century Gothic"/>
                <w:rPrChange w:id="23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14:paraId="31DAEDA7" w14:textId="77777777" w:rsidR="00FE454B" w:rsidRPr="00B9006B" w:rsidRDefault="00E7072C">
            <w:pPr>
              <w:spacing w:after="0" w:line="244" w:lineRule="auto"/>
              <w:ind w:left="10" w:right="1744"/>
              <w:rPr>
                <w:rFonts w:ascii="Century Gothic" w:hAnsi="Century Gothic"/>
                <w:rPrChange w:id="24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à droites de la portes il y a 3 lavabo toilettes </w:t>
            </w:r>
          </w:p>
          <w:p w14:paraId="36DBE25B" w14:textId="77777777" w:rsidR="00FE454B" w:rsidRPr="00B9006B" w:rsidRDefault="00E7072C">
            <w:pPr>
              <w:spacing w:after="13" w:line="240" w:lineRule="auto"/>
              <w:ind w:left="10" w:right="338"/>
              <w:jc w:val="both"/>
              <w:rPr>
                <w:rFonts w:ascii="Century Gothic" w:hAnsi="Century Gothic"/>
                <w:rPrChange w:id="24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dans le dans le toilettes pour homes à gauches de la porte il y a 3 urinoirs toilettes dans le dans le toilettes pour hommes à droites des urinoirs  il y a 3 cabines où il y a toi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>lettes des toilettes dans les dans les toilettes a côté de chaque lavabo il y a du savon toilette dans les dans les toilettes  au dessus des lavabos il y a un grand mirroir toilettes dans les dans les toilettes à droites des lavabo  il y a deux sechoirs to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ilettes </w:t>
            </w:r>
          </w:p>
          <w:p w14:paraId="2C8789DD" w14:textId="77777777" w:rsidR="00FE454B" w:rsidRPr="00B9006B" w:rsidRDefault="00E7072C">
            <w:pPr>
              <w:spacing w:after="6" w:line="247" w:lineRule="auto"/>
              <w:ind w:left="10" w:right="16"/>
              <w:rPr>
                <w:rFonts w:ascii="Century Gothic" w:hAnsi="Century Gothic"/>
                <w:rPrChange w:id="24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les toilettes à gauche de chaque lavabo il y a une petite plante toilettes </w:t>
            </w:r>
          </w:p>
          <w:p w14:paraId="66C09DBA" w14:textId="77777777" w:rsidR="00FE454B" w:rsidRPr="00B9006B" w:rsidRDefault="00E7072C">
            <w:pPr>
              <w:spacing w:after="9" w:line="244" w:lineRule="auto"/>
              <w:ind w:left="10" w:right="71"/>
              <w:rPr>
                <w:rFonts w:ascii="Century Gothic" w:hAnsi="Century Gothic"/>
                <w:rPrChange w:id="24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dans chaque cabines il y a une brosse de nettoyage toilettes </w:t>
            </w:r>
          </w:p>
          <w:p w14:paraId="066FDC7D" w14:textId="77777777" w:rsidR="00FE454B" w:rsidRPr="00B9006B" w:rsidRDefault="00E7072C">
            <w:pPr>
              <w:spacing w:after="0"/>
              <w:ind w:firstLine="10"/>
              <w:rPr>
                <w:rFonts w:ascii="Century Gothic" w:hAnsi="Century Gothic"/>
                <w:rPrChange w:id="244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le toilettes pour femmes en face des toilettes pour hommes  a gauche </w:t>
            </w:r>
            <w:r w:rsidRPr="00B9006B">
              <w:rPr>
                <w:rFonts w:ascii="Century Gothic" w:hAnsi="Century Gothic"/>
                <w:sz w:val="2"/>
                <w:rPrChange w:id="245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toilettes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de la porte il y a 6 cabines </w:t>
            </w:r>
          </w:p>
        </w:tc>
      </w:tr>
    </w:tbl>
    <w:p w14:paraId="672AA844" w14:textId="77777777" w:rsidR="00FE454B" w:rsidRPr="00B9006B" w:rsidRDefault="00E7072C">
      <w:pPr>
        <w:spacing w:after="194"/>
        <w:rPr>
          <w:rFonts w:ascii="Century Gothic" w:hAnsi="Century Gothic"/>
          <w:rPrChange w:id="246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47" w:author="Jérémie Gigon" w:date="2024-02-06T15:44:00Z">
            <w:rPr>
              <w:sz w:val="20"/>
            </w:rPr>
          </w:rPrChange>
        </w:rPr>
        <w:t xml:space="preserve"> </w:t>
      </w:r>
    </w:p>
    <w:p w14:paraId="6A861636" w14:textId="77777777" w:rsidR="00FE454B" w:rsidRPr="00B9006B" w:rsidRDefault="00E7072C">
      <w:pPr>
        <w:pStyle w:val="Titre3"/>
        <w:ind w:left="0" w:right="5596" w:firstLine="0"/>
        <w:jc w:val="right"/>
      </w:pPr>
      <w:r w:rsidRPr="00B9006B">
        <w:rPr>
          <w:b w:val="0"/>
          <w:i/>
          <w:sz w:val="24"/>
        </w:rPr>
        <w:t>3.1.7</w:t>
      </w:r>
      <w:r w:rsidRPr="00B9006B">
        <w:rPr>
          <w:b w:val="0"/>
          <w:i/>
          <w:sz w:val="24"/>
          <w:rPrChange w:id="248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salle d'arcade </w:t>
      </w:r>
    </w:p>
    <w:tbl>
      <w:tblPr>
        <w:tblStyle w:val="TableGrid"/>
        <w:tblW w:w="9062" w:type="dxa"/>
        <w:tblInd w:w="5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337"/>
        <w:gridCol w:w="7064"/>
      </w:tblGrid>
      <w:tr w:rsidR="00FE454B" w:rsidRPr="00B9006B" w14:paraId="1CF8FFA8" w14:textId="77777777">
        <w:trPr>
          <w:trHeight w:val="254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09D5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4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proprio  je veux une salle d'arcade pour les jeunes puissent s'occuper </w:t>
            </w:r>
          </w:p>
        </w:tc>
      </w:tr>
      <w:tr w:rsidR="00FE454B" w:rsidRPr="00B9006B" w14:paraId="5D2B90E9" w14:textId="77777777">
        <w:trPr>
          <w:trHeight w:val="2218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8A41" w14:textId="77777777" w:rsidR="00FE454B" w:rsidRPr="00B9006B" w:rsidRDefault="00E7072C">
            <w:pPr>
              <w:spacing w:after="0"/>
              <w:ind w:left="105"/>
              <w:jc w:val="center"/>
              <w:rPr>
                <w:rFonts w:ascii="Century Gothic" w:hAnsi="Century Gothic"/>
                <w:rPrChange w:id="25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lastRenderedPageBreak/>
              <w:t xml:space="preserve">Tests d'acceptance:  </w:t>
            </w:r>
          </w:p>
          <w:p w14:paraId="6CE89842" w14:textId="77777777" w:rsidR="00FE454B" w:rsidRPr="00B9006B" w:rsidRDefault="00E7072C">
            <w:pPr>
              <w:spacing w:after="0" w:line="257" w:lineRule="auto"/>
              <w:ind w:left="10"/>
              <w:rPr>
                <w:rFonts w:ascii="Century Gothic" w:hAnsi="Century Gothic"/>
                <w:rPrChange w:id="25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l'immeuble  sur le 4ème  étage en face de l'ascenseur il y a une d'arcade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salle d'arcade </w:t>
            </w:r>
          </w:p>
          <w:p w14:paraId="3226021B" w14:textId="77777777" w:rsidR="00FE454B" w:rsidRPr="00B9006B" w:rsidRDefault="00E7072C">
            <w:pPr>
              <w:spacing w:after="8" w:line="252" w:lineRule="auto"/>
              <w:ind w:left="10" w:right="697"/>
              <w:rPr>
                <w:rFonts w:ascii="Century Gothic" w:hAnsi="Century Gothic"/>
                <w:rPrChange w:id="25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au plafond il y a des leds violets d'arcade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il y a des murs recouvert d'un papier peint d'arcade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"étoilées moderne" </w:t>
            </w:r>
          </w:p>
          <w:p w14:paraId="772B8F76" w14:textId="77777777" w:rsidR="00FE454B" w:rsidRPr="00B9006B" w:rsidRDefault="00E7072C">
            <w:pPr>
              <w:spacing w:after="0"/>
              <w:ind w:left="10"/>
              <w:rPr>
                <w:rFonts w:ascii="Century Gothic" w:hAnsi="Century Gothic"/>
                <w:rPrChange w:id="25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salle d'arcade  en face de l'entrée il y a 4 bornes d'arcade d'arcade </w:t>
            </w:r>
          </w:p>
        </w:tc>
      </w:tr>
      <w:tr w:rsidR="00FE454B" w:rsidRPr="00B9006B" w14:paraId="5326960A" w14:textId="77777777">
        <w:trPr>
          <w:trHeight w:val="52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631BF9" w14:textId="77777777" w:rsidR="00FE454B" w:rsidRPr="00B9006B" w:rsidRDefault="00E7072C">
            <w:pPr>
              <w:spacing w:after="0"/>
              <w:ind w:left="19"/>
              <w:rPr>
                <w:rFonts w:ascii="Century Gothic" w:hAnsi="Century Gothic"/>
                <w:rPrChange w:id="254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</w:t>
            </w:r>
          </w:p>
        </w:tc>
        <w:tc>
          <w:tcPr>
            <w:tcW w:w="33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351DC9" w14:textId="77777777" w:rsidR="00FE454B" w:rsidRPr="00B9006B" w:rsidRDefault="00FE454B">
            <w:pPr>
              <w:rPr>
                <w:rFonts w:ascii="Century Gothic" w:hAnsi="Century Gothic"/>
                <w:rPrChange w:id="255" w:author="Jérémie Gigon" w:date="2024-02-06T15:44:00Z">
                  <w:rPr/>
                </w:rPrChange>
              </w:rPr>
            </w:pPr>
          </w:p>
        </w:tc>
        <w:tc>
          <w:tcPr>
            <w:tcW w:w="70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C48B74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56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dans la salle d'arcade a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 gauche des bornes il y a deux flipper </w:t>
            </w:r>
          </w:p>
        </w:tc>
      </w:tr>
      <w:tr w:rsidR="00FE454B" w:rsidRPr="00B9006B" w14:paraId="394F31B4" w14:textId="77777777">
        <w:trPr>
          <w:trHeight w:val="491"/>
        </w:trPr>
        <w:tc>
          <w:tcPr>
            <w:tcW w:w="16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56E09E" w14:textId="77777777" w:rsidR="00FE454B" w:rsidRPr="00B9006B" w:rsidRDefault="00E7072C">
            <w:pPr>
              <w:spacing w:after="0"/>
              <w:ind w:left="19"/>
              <w:rPr>
                <w:rFonts w:ascii="Century Gothic" w:hAnsi="Century Gothic"/>
                <w:rPrChange w:id="257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1F3BEDA" w14:textId="77777777" w:rsidR="00FE454B" w:rsidRPr="00B9006B" w:rsidRDefault="00FE454B">
            <w:pPr>
              <w:rPr>
                <w:rFonts w:ascii="Century Gothic" w:hAnsi="Century Gothic"/>
                <w:rPrChange w:id="258" w:author="Jérémie Gigon" w:date="2024-02-06T15:44:00Z">
                  <w:rPr/>
                </w:rPrChange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ED868A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59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à droites des bornes il y des pinces à attrape peluches </w:t>
            </w:r>
          </w:p>
        </w:tc>
      </w:tr>
      <w:tr w:rsidR="00FE454B" w:rsidRPr="00B9006B" w14:paraId="628699F3" w14:textId="77777777">
        <w:trPr>
          <w:trHeight w:val="490"/>
        </w:trPr>
        <w:tc>
          <w:tcPr>
            <w:tcW w:w="16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328A80" w14:textId="77777777" w:rsidR="00FE454B" w:rsidRPr="00B9006B" w:rsidRDefault="00E7072C">
            <w:pPr>
              <w:spacing w:after="0"/>
              <w:ind w:left="19"/>
              <w:rPr>
                <w:rFonts w:ascii="Century Gothic" w:hAnsi="Century Gothic"/>
                <w:rPrChange w:id="26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s'arcade 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63F82E9C" w14:textId="77777777" w:rsidR="00FE454B" w:rsidRPr="00B9006B" w:rsidRDefault="00FE454B">
            <w:pPr>
              <w:rPr>
                <w:rFonts w:ascii="Century Gothic" w:hAnsi="Century Gothic"/>
                <w:rPrChange w:id="261" w:author="Jérémie Gigon" w:date="2024-02-06T15:44:00Z">
                  <w:rPr/>
                </w:rPrChange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20F5E8" w14:textId="77777777" w:rsidR="00FE454B" w:rsidRPr="00B9006B" w:rsidRDefault="00E7072C">
            <w:pPr>
              <w:spacing w:after="0"/>
              <w:jc w:val="both"/>
              <w:rPr>
                <w:rFonts w:ascii="Century Gothic" w:hAnsi="Century Gothic"/>
                <w:rPrChange w:id="26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à droites de l'attrape peluche  il y a un jeux de tirs </w:t>
            </w:r>
          </w:p>
        </w:tc>
      </w:tr>
      <w:tr w:rsidR="00FE454B" w:rsidRPr="00B9006B" w14:paraId="4C47A38C" w14:textId="77777777">
        <w:trPr>
          <w:trHeight w:val="468"/>
        </w:trPr>
        <w:tc>
          <w:tcPr>
            <w:tcW w:w="16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CCE2DB" w14:textId="77777777" w:rsidR="00FE454B" w:rsidRPr="00B9006B" w:rsidRDefault="00E7072C">
            <w:pPr>
              <w:spacing w:after="0"/>
              <w:ind w:left="10" w:firstLine="10"/>
              <w:rPr>
                <w:rFonts w:ascii="Century Gothic" w:hAnsi="Century Gothic"/>
                <w:rPrChange w:id="26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</w:t>
            </w:r>
            <w:r w:rsidRPr="00B9006B">
              <w:rPr>
                <w:rFonts w:ascii="Century Gothic" w:hAnsi="Century Gothic"/>
                <w:sz w:val="2"/>
                <w:rPrChange w:id="264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d'arcade 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27D4C2" w14:textId="77777777" w:rsidR="00FE454B" w:rsidRPr="00B9006B" w:rsidRDefault="00FE454B">
            <w:pPr>
              <w:rPr>
                <w:rFonts w:ascii="Century Gothic" w:hAnsi="Century Gothic"/>
                <w:rPrChange w:id="265" w:author="Jérémie Gigon" w:date="2024-02-06T15:44:00Z">
                  <w:rPr/>
                </w:rPrChange>
              </w:rPr>
            </w:pPr>
          </w:p>
        </w:tc>
        <w:tc>
          <w:tcPr>
            <w:tcW w:w="7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19F137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66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salle d'arcade à gauche des flipper il y un billard </w:t>
            </w:r>
          </w:p>
        </w:tc>
      </w:tr>
    </w:tbl>
    <w:p w14:paraId="735A0028" w14:textId="77777777" w:rsidR="00FE454B" w:rsidRPr="00B9006B" w:rsidRDefault="00E7072C">
      <w:pPr>
        <w:spacing w:after="193"/>
        <w:rPr>
          <w:rFonts w:ascii="Century Gothic" w:hAnsi="Century Gothic"/>
          <w:rPrChange w:id="267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68" w:author="Jérémie Gigon" w:date="2024-02-06T15:44:00Z">
            <w:rPr>
              <w:sz w:val="20"/>
            </w:rPr>
          </w:rPrChange>
        </w:rPr>
        <w:t xml:space="preserve"> </w:t>
      </w:r>
    </w:p>
    <w:p w14:paraId="5EC4F79D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t>3.1.8</w:t>
      </w:r>
      <w:r w:rsidRPr="00B9006B">
        <w:rPr>
          <w:b w:val="0"/>
          <w:i/>
          <w:sz w:val="24"/>
          <w:rPrChange w:id="269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Cuisine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 w14:paraId="7CB40EDE" w14:textId="77777777">
        <w:trPr>
          <w:trHeight w:val="50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041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70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 j'aimerai une cuisine pour que les cuisiner puissent faire de bons plats pour les clients </w:t>
            </w:r>
          </w:p>
        </w:tc>
      </w:tr>
      <w:tr w:rsidR="00FE454B" w:rsidRPr="00B9006B" w14:paraId="4BE2F284" w14:textId="77777777">
        <w:trPr>
          <w:trHeight w:val="2952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5203" w14:textId="77777777" w:rsidR="00FE454B" w:rsidRPr="00B9006B" w:rsidRDefault="00E7072C">
            <w:pPr>
              <w:spacing w:after="0"/>
              <w:ind w:left="99"/>
              <w:jc w:val="center"/>
              <w:rPr>
                <w:rFonts w:ascii="Century Gothic" w:hAnsi="Century Gothic"/>
                <w:rPrChange w:id="271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14:paraId="2175FE34" w14:textId="77777777" w:rsidR="00FE454B" w:rsidRPr="00B9006B" w:rsidRDefault="00E7072C">
            <w:pPr>
              <w:spacing w:after="9" w:line="244" w:lineRule="auto"/>
              <w:ind w:left="10" w:right="1234"/>
              <w:rPr>
                <w:rFonts w:ascii="Century Gothic" w:hAnsi="Century Gothic"/>
                <w:rPrChange w:id="27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demi mur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Dans la cuisine au milieu du mur inférieur  il y a un demi mur porte réserve en face du demi mur  il y a une porte </w:t>
            </w:r>
          </w:p>
          <w:p w14:paraId="46A5E4CF" w14:textId="77777777" w:rsidR="00FE454B" w:rsidRPr="00B9006B" w:rsidRDefault="00E7072C">
            <w:pPr>
              <w:spacing w:after="0" w:line="247" w:lineRule="auto"/>
              <w:ind w:left="1388" w:hanging="1378"/>
              <w:rPr>
                <w:rFonts w:ascii="Century Gothic" w:hAnsi="Century Gothic"/>
                <w:rPrChange w:id="27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réserve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Quand on ouvre la porte de la réserve  réserve pour mettre la nourriture de la cuisine </w:t>
            </w:r>
          </w:p>
          <w:p w14:paraId="6547C3D2" w14:textId="77777777" w:rsidR="00FE454B" w:rsidRPr="00B9006B" w:rsidRDefault="00E7072C">
            <w:pPr>
              <w:spacing w:after="13" w:line="240" w:lineRule="auto"/>
              <w:ind w:left="1388" w:hanging="1378"/>
              <w:rPr>
                <w:rFonts w:ascii="Century Gothic" w:hAnsi="Century Gothic"/>
                <w:rPrChange w:id="274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>congélateur dans la réserv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  au milieu droit depuis la porte  il y a un grand congélateur pour les aliments froid </w:t>
            </w:r>
          </w:p>
          <w:p w14:paraId="0D303B57" w14:textId="77777777" w:rsidR="00FE454B" w:rsidRPr="00B9006B" w:rsidRDefault="00E7072C">
            <w:pPr>
              <w:spacing w:after="9" w:line="244" w:lineRule="auto"/>
              <w:ind w:left="10" w:right="1235"/>
              <w:rPr>
                <w:rFonts w:ascii="Century Gothic" w:hAnsi="Century Gothic"/>
                <w:rPrChange w:id="275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plan de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au long des murs  il y a des plans de travail travail </w:t>
            </w:r>
          </w:p>
          <w:p w14:paraId="0E61293D" w14:textId="77777777" w:rsidR="00FE454B" w:rsidRPr="00B9006B" w:rsidRDefault="00E7072C">
            <w:pPr>
              <w:spacing w:after="5" w:line="260" w:lineRule="auto"/>
              <w:ind w:left="10" w:right="1219"/>
              <w:rPr>
                <w:rFonts w:ascii="Century Gothic" w:hAnsi="Century Gothic"/>
                <w:rPrChange w:id="276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table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au milieu de la pièce il y a une grande pièce four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>sous les p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lan de travail il y a des four </w:t>
            </w:r>
          </w:p>
          <w:p w14:paraId="4077B837" w14:textId="77777777" w:rsidR="00FE454B" w:rsidRPr="00B9006B" w:rsidRDefault="00E7072C">
            <w:pPr>
              <w:tabs>
                <w:tab w:val="center" w:pos="4300"/>
              </w:tabs>
              <w:spacing w:after="0"/>
              <w:rPr>
                <w:rFonts w:ascii="Century Gothic" w:hAnsi="Century Gothic"/>
                <w:rPrChange w:id="277" w:author="Jérémie Gigon" w:date="2024-02-06T15:44:00Z">
                  <w:rPr/>
                </w:rPrChange>
              </w:rPr>
            </w:pPr>
            <w:r w:rsidRPr="00B9006B">
              <w:rPr>
                <w:rFonts w:ascii="Century Gothic" w:hAnsi="Century Gothic"/>
                <w:sz w:val="2"/>
                <w:rPrChange w:id="278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Extincteur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ab/>
              <w:t xml:space="preserve">dans la cuisine  dans le coin inférieur droit il y a un extincteur </w:t>
            </w:r>
          </w:p>
        </w:tc>
      </w:tr>
    </w:tbl>
    <w:p w14:paraId="5C7E984E" w14:textId="77777777" w:rsidR="00FE454B" w:rsidRPr="00B9006B" w:rsidRDefault="00E7072C">
      <w:pPr>
        <w:spacing w:after="193"/>
        <w:rPr>
          <w:rFonts w:ascii="Century Gothic" w:hAnsi="Century Gothic"/>
          <w:rPrChange w:id="279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80" w:author="Jérémie Gigon" w:date="2024-02-06T15:44:00Z">
            <w:rPr>
              <w:sz w:val="20"/>
            </w:rPr>
          </w:rPrChange>
        </w:rPr>
        <w:t xml:space="preserve"> </w:t>
      </w:r>
    </w:p>
    <w:p w14:paraId="7FA5C6D1" w14:textId="77777777" w:rsidR="00FE454B" w:rsidRPr="00B9006B" w:rsidRDefault="00E7072C">
      <w:pPr>
        <w:pStyle w:val="Titre3"/>
        <w:ind w:left="1128"/>
      </w:pPr>
      <w:r w:rsidRPr="00B9006B">
        <w:rPr>
          <w:b w:val="0"/>
          <w:i/>
          <w:sz w:val="24"/>
        </w:rPr>
        <w:t>3.1.9</w:t>
      </w:r>
      <w:r w:rsidRPr="00B9006B">
        <w:rPr>
          <w:b w:val="0"/>
          <w:i/>
          <w:sz w:val="24"/>
          <w:rPrChange w:id="281" w:author="Jérémie Gigon" w:date="2024-02-06T15:44:00Z">
            <w:rPr>
              <w:rFonts w:ascii="Arial" w:hAnsi="Arial"/>
              <w:b w:val="0"/>
              <w:i/>
              <w:sz w:val="24"/>
            </w:rPr>
          </w:rPrChange>
        </w:rPr>
        <w:t xml:space="preserve"> </w:t>
      </w:r>
      <w:r w:rsidRPr="00B9006B">
        <w:rPr>
          <w:b w:val="0"/>
          <w:i/>
          <w:sz w:val="24"/>
        </w:rPr>
        <w:t xml:space="preserve">salon </w:t>
      </w:r>
    </w:p>
    <w:tbl>
      <w:tblPr>
        <w:tblStyle w:val="TableGrid"/>
        <w:tblW w:w="9062" w:type="dxa"/>
        <w:tblInd w:w="5" w:type="dxa"/>
        <w:tblCellMar>
          <w:top w:w="59" w:type="dxa"/>
          <w:left w:w="1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062"/>
      </w:tblGrid>
      <w:tr w:rsidR="00FE454B" w:rsidRPr="00B9006B" w14:paraId="64F5E06D" w14:textId="77777777">
        <w:trPr>
          <w:trHeight w:val="257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4201" w14:textId="77777777" w:rsidR="00FE454B" w:rsidRPr="00B9006B" w:rsidRDefault="00E7072C">
            <w:pPr>
              <w:spacing w:after="0"/>
              <w:rPr>
                <w:rFonts w:ascii="Century Gothic" w:hAnsi="Century Gothic"/>
                <w:rPrChange w:id="282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en tant que propriétaire je veux un coin détente/salon pour les clients puissent attendre </w:t>
            </w:r>
          </w:p>
        </w:tc>
      </w:tr>
      <w:tr w:rsidR="00FE454B" w:rsidRPr="00B9006B" w14:paraId="5D2F1837" w14:textId="77777777">
        <w:trPr>
          <w:trHeight w:val="2463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9B0D" w14:textId="77777777" w:rsidR="00FE454B" w:rsidRPr="00B9006B" w:rsidRDefault="00E7072C">
            <w:pPr>
              <w:spacing w:after="0"/>
              <w:ind w:left="31"/>
              <w:jc w:val="center"/>
              <w:rPr>
                <w:rFonts w:ascii="Century Gothic" w:hAnsi="Century Gothic"/>
                <w:rPrChange w:id="283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Tests d'acceptance:  </w:t>
            </w:r>
          </w:p>
          <w:p w14:paraId="36DC1951" w14:textId="77777777" w:rsidR="00FE454B" w:rsidRPr="00B9006B" w:rsidRDefault="00E7072C">
            <w:pPr>
              <w:spacing w:after="0" w:line="240" w:lineRule="auto"/>
              <w:ind w:left="538" w:hanging="528"/>
              <w:rPr>
                <w:rFonts w:ascii="Century Gothic" w:hAnsi="Century Gothic"/>
                <w:rPrChange w:id="284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salon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à l'entrée de l'hôtel, collé contre le mur de droite, un peu décalé sur la gauche proche des WC, il y a 2 canapé </w:t>
            </w:r>
          </w:p>
          <w:p w14:paraId="34C3F8DD" w14:textId="77777777" w:rsidR="00FE454B" w:rsidRPr="00B9006B" w:rsidRDefault="00E7072C">
            <w:pPr>
              <w:spacing w:after="0"/>
              <w:ind w:right="1327" w:firstLine="10"/>
              <w:rPr>
                <w:rFonts w:ascii="Century Gothic" w:hAnsi="Century Gothic"/>
                <w:rPrChange w:id="285" w:author="Jérémie Gigon" w:date="2024-02-06T15:44:00Z">
                  <w:rPr/>
                </w:rPrChange>
              </w:rPr>
            </w:pP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salon à l'entrée de l'hôtel, à droite collé à l'escalier, il y a une fausse cheminée salon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>à l'entrée de l'hôtel, en face de la fausse cheminée, il y a une table basse salon à l'entrée de l'hôtel, au milieu du salon sur le plafond, il y a une lustre salon à l'entrée de l'hôtel, juste derrière la table basse, il y a 2 fauteuils salon à l'entrée d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e l'hôtel, sur la table basse, il y a des BD et des journaux salon à l'entrée de l'hôtel, en face des 2 canapés, il y a 1 grand canapé </w:t>
            </w:r>
            <w:r w:rsidRPr="00B9006B">
              <w:rPr>
                <w:rFonts w:ascii="Century Gothic" w:hAnsi="Century Gothic"/>
                <w:sz w:val="2"/>
                <w:rPrChange w:id="286" w:author="Jérémie Gigon" w:date="2024-02-06T15:44:00Z">
                  <w:rPr>
                    <w:sz w:val="2"/>
                  </w:rPr>
                </w:rPrChange>
              </w:rPr>
              <w:t xml:space="preserve"> </w:t>
            </w:r>
            <w:r w:rsidRPr="00B9006B">
              <w:rPr>
                <w:rFonts w:ascii="Century Gothic" w:eastAsia="Century Gothic" w:hAnsi="Century Gothic" w:cs="Century Gothic"/>
                <w:sz w:val="20"/>
              </w:rPr>
              <w:t xml:space="preserve">salon à l'entrée de l'hôtel, à gauche des canapés, il y a un porte manteau </w:t>
            </w:r>
          </w:p>
        </w:tc>
      </w:tr>
    </w:tbl>
    <w:p w14:paraId="72C0DF54" w14:textId="77777777" w:rsidR="00FE454B" w:rsidRPr="00B9006B" w:rsidRDefault="00E7072C">
      <w:pPr>
        <w:spacing w:after="344"/>
        <w:rPr>
          <w:rFonts w:ascii="Century Gothic" w:hAnsi="Century Gothic"/>
          <w:rPrChange w:id="287" w:author="Jérémie Gigon" w:date="2024-02-06T15:44:00Z">
            <w:rPr/>
          </w:rPrChange>
        </w:rPr>
      </w:pPr>
      <w:r w:rsidRPr="00B9006B">
        <w:rPr>
          <w:rFonts w:ascii="Century Gothic" w:hAnsi="Century Gothic"/>
          <w:sz w:val="20"/>
          <w:rPrChange w:id="288" w:author="Jérémie Gigon" w:date="2024-02-06T15:44:00Z">
            <w:rPr>
              <w:sz w:val="20"/>
            </w:rPr>
          </w:rPrChange>
        </w:rPr>
        <w:t xml:space="preserve"> </w:t>
      </w:r>
    </w:p>
    <w:p w14:paraId="6C448230" w14:textId="77777777" w:rsidR="00FE454B" w:rsidRPr="00B9006B" w:rsidRDefault="00E7072C">
      <w:pPr>
        <w:pStyle w:val="Titre2"/>
        <w:tabs>
          <w:tab w:val="center" w:pos="1606"/>
        </w:tabs>
        <w:ind w:left="-15" w:firstLine="0"/>
      </w:pPr>
      <w:r w:rsidRPr="00B9006B">
        <w:lastRenderedPageBreak/>
        <w:t>4</w:t>
      </w:r>
      <w:r w:rsidRPr="00B9006B">
        <w:rPr>
          <w:rPrChange w:id="289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290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CONCEPTION </w:t>
      </w:r>
    </w:p>
    <w:p w14:paraId="1B436234" w14:textId="77777777" w:rsidR="00FE454B" w:rsidRPr="00B9006B" w:rsidRDefault="00E7072C">
      <w:pPr>
        <w:pStyle w:val="Titre3"/>
        <w:ind w:left="561"/>
      </w:pPr>
      <w:r w:rsidRPr="00B9006B">
        <w:t>4.1</w:t>
      </w:r>
      <w:r w:rsidRPr="00B9006B">
        <w:rPr>
          <w:rPrChange w:id="291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Architecture </w:t>
      </w:r>
    </w:p>
    <w:p w14:paraId="031B14A0" w14:textId="77777777" w:rsidR="00FE454B" w:rsidRPr="00B9006B" w:rsidRDefault="00E7072C">
      <w:pPr>
        <w:spacing w:after="277" w:line="248" w:lineRule="auto"/>
        <w:ind w:left="1413" w:hanging="10"/>
        <w:jc w:val="both"/>
        <w:rPr>
          <w:rFonts w:ascii="Century Gothic" w:hAnsi="Century Gothic"/>
          <w:rPrChange w:id="29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 chapitre décrit de manière avant tout graphique les divers composants que le projet va fournir, ainsi que ses interfaces vers le monde extérieur </w:t>
      </w:r>
    </w:p>
    <w:p w14:paraId="40F2E649" w14:textId="77777777" w:rsidR="00FE454B" w:rsidRPr="00B9006B" w:rsidRDefault="00E7072C">
      <w:pPr>
        <w:pStyle w:val="Titre3"/>
        <w:ind w:left="561"/>
      </w:pPr>
      <w:r w:rsidRPr="00B9006B">
        <w:t>4.2</w:t>
      </w:r>
      <w:r w:rsidRPr="00B9006B">
        <w:rPr>
          <w:rPrChange w:id="293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Modèles de donnée </w:t>
      </w:r>
    </w:p>
    <w:p w14:paraId="41796626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29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Ce chapitre est toujours applicable à un projet de développement. Il n’est que parfo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is applicable à un projet système ou réseau. </w:t>
      </w:r>
    </w:p>
    <w:p w14:paraId="6950924C" w14:textId="77777777" w:rsidR="00FE454B" w:rsidRPr="00B9006B" w:rsidRDefault="00E7072C">
      <w:pPr>
        <w:spacing w:after="0"/>
        <w:ind w:left="1418"/>
        <w:rPr>
          <w:rFonts w:ascii="Century Gothic" w:hAnsi="Century Gothic"/>
          <w:rPrChange w:id="29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14:paraId="53096D49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29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Le chapitre contient toujours au moins un modèle conceptuel de données (dictionnaire de données) </w:t>
      </w:r>
    </w:p>
    <w:p w14:paraId="2BB27724" w14:textId="77777777" w:rsidR="00FE454B" w:rsidRPr="00B9006B" w:rsidRDefault="00E7072C">
      <w:pPr>
        <w:spacing w:after="0"/>
        <w:ind w:left="1418"/>
        <w:rPr>
          <w:rFonts w:ascii="Century Gothic" w:hAnsi="Century Gothic"/>
          <w:rPrChange w:id="29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</w:t>
      </w:r>
    </w:p>
    <w:p w14:paraId="78916FF3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29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Si le projet inclut une base de données, ce chapitre contiendra également un modèle logique des données. </w:t>
      </w:r>
    </w:p>
    <w:p w14:paraId="7E80AF3D" w14:textId="77777777" w:rsidR="00FE454B" w:rsidRPr="00B9006B" w:rsidRDefault="00E7072C">
      <w:pPr>
        <w:pStyle w:val="Titre3"/>
        <w:ind w:left="561"/>
      </w:pPr>
      <w:r w:rsidRPr="00B9006B">
        <w:t>4.3</w:t>
      </w:r>
      <w:r w:rsidRPr="00B9006B">
        <w:rPr>
          <w:rPrChange w:id="299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Implémentations spécifiques </w:t>
      </w:r>
    </w:p>
    <w:p w14:paraId="29CFC201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0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 paragraphe décrit de manière détaillée le fonctionnement de points particuliers qu’un développeur externe ne peut que difficilement saisir à la simple lecture du code.  </w:t>
      </w:r>
    </w:p>
    <w:p w14:paraId="22526A2B" w14:textId="77777777" w:rsidR="00FE454B" w:rsidRPr="00B9006B" w:rsidRDefault="00E7072C">
      <w:pPr>
        <w:numPr>
          <w:ilvl w:val="0"/>
          <w:numId w:val="4"/>
        </w:numPr>
        <w:spacing w:after="12" w:line="248" w:lineRule="auto"/>
        <w:ind w:hanging="361"/>
        <w:jc w:val="both"/>
        <w:rPr>
          <w:rFonts w:ascii="Century Gothic" w:hAnsi="Century Gothic"/>
          <w:rPrChange w:id="301" w:author="Jérémie Gigon" w:date="2024-02-06T15:44:00Z">
            <w:rPr/>
          </w:rPrChange>
        </w:rPr>
        <w:pPrChange w:id="302" w:author="Jérémie Gigon" w:date="2024-02-06T15:44:00Z">
          <w:pPr>
            <w:numPr>
              <w:numId w:val="11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Autant que possible de manière graphique, imagée,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tableaux, etc. </w:t>
      </w:r>
    </w:p>
    <w:p w14:paraId="4EBFCA3D" w14:textId="77777777" w:rsidR="00FE454B" w:rsidRPr="00B9006B" w:rsidRDefault="00E7072C">
      <w:pPr>
        <w:numPr>
          <w:ilvl w:val="0"/>
          <w:numId w:val="4"/>
        </w:numPr>
        <w:spacing w:after="12" w:line="248" w:lineRule="auto"/>
        <w:ind w:hanging="361"/>
        <w:jc w:val="both"/>
        <w:rPr>
          <w:rFonts w:ascii="Century Gothic" w:hAnsi="Century Gothic"/>
          <w:rPrChange w:id="303" w:author="Jérémie Gigon" w:date="2024-02-06T15:44:00Z">
            <w:rPr/>
          </w:rPrChange>
        </w:rPr>
        <w:pPrChange w:id="304" w:author="Jérémie Gigon" w:date="2024-02-06T15:44:00Z">
          <w:pPr>
            <w:numPr>
              <w:numId w:val="11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Tous les cas particuliers devraient y être spécifiés… </w:t>
      </w:r>
    </w:p>
    <w:p w14:paraId="2EBE5F1A" w14:textId="77777777" w:rsidR="00FE454B" w:rsidRPr="00B9006B" w:rsidRDefault="00E7072C">
      <w:pPr>
        <w:numPr>
          <w:ilvl w:val="0"/>
          <w:numId w:val="4"/>
        </w:numPr>
        <w:spacing w:after="366" w:line="248" w:lineRule="auto"/>
        <w:ind w:hanging="361"/>
        <w:jc w:val="both"/>
        <w:rPr>
          <w:rFonts w:ascii="Century Gothic" w:hAnsi="Century Gothic"/>
          <w:rPrChange w:id="305" w:author="Jérémie Gigon" w:date="2024-02-06T15:44:00Z">
            <w:rPr/>
          </w:rPrChange>
        </w:rPr>
        <w:pPrChange w:id="306" w:author="Jérémie Gigon" w:date="2024-02-06T15:44:00Z">
          <w:pPr>
            <w:numPr>
              <w:numId w:val="11"/>
            </w:numPr>
            <w:spacing w:after="366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Justifier les choix </w:t>
      </w:r>
    </w:p>
    <w:p w14:paraId="58533339" w14:textId="77777777" w:rsidR="00FE454B" w:rsidRPr="00B9006B" w:rsidRDefault="00E7072C">
      <w:pPr>
        <w:pStyle w:val="Titre2"/>
        <w:tabs>
          <w:tab w:val="center" w:pos="1541"/>
        </w:tabs>
        <w:ind w:left="-15" w:firstLine="0"/>
      </w:pPr>
      <w:r w:rsidRPr="00B9006B">
        <w:t>5</w:t>
      </w:r>
      <w:r w:rsidRPr="00B9006B">
        <w:rPr>
          <w:rPrChange w:id="307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308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RÉALISATION </w:t>
      </w:r>
    </w:p>
    <w:p w14:paraId="0AE0F630" w14:textId="77777777" w:rsidR="00FE454B" w:rsidRPr="00B9006B" w:rsidRDefault="00E7072C">
      <w:pPr>
        <w:pStyle w:val="Titre3"/>
        <w:ind w:left="561"/>
      </w:pPr>
      <w:r w:rsidRPr="00B9006B">
        <w:t>5.1</w:t>
      </w:r>
      <w:r w:rsidRPr="00B9006B">
        <w:rPr>
          <w:rPrChange w:id="309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Installation de l’environnement de travail </w:t>
      </w:r>
    </w:p>
    <w:p w14:paraId="7351592A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1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Cette partie permet de reproduire ou reprendre le projet par un tiers. </w:t>
      </w:r>
    </w:p>
    <w:p w14:paraId="12D69646" w14:textId="77777777" w:rsidR="00FE454B" w:rsidRPr="00B9006B" w:rsidRDefault="00E7072C">
      <w:pPr>
        <w:numPr>
          <w:ilvl w:val="0"/>
          <w:numId w:val="5"/>
        </w:numPr>
        <w:spacing w:after="1" w:line="252" w:lineRule="auto"/>
        <w:ind w:right="407"/>
        <w:rPr>
          <w:rFonts w:ascii="Century Gothic" w:hAnsi="Century Gothic"/>
          <w:rPrChange w:id="311" w:author="Jérémie Gigon" w:date="2024-02-06T15:44:00Z">
            <w:rPr/>
          </w:rPrChange>
        </w:rPr>
        <w:pPrChange w:id="312" w:author="Jérémie Gigon" w:date="2024-02-06T15:44:00Z">
          <w:pPr>
            <w:numPr>
              <w:numId w:val="12"/>
            </w:numPr>
            <w:spacing w:after="1" w:line="252" w:lineRule="auto"/>
            <w:ind w:left="1778" w:right="407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Versions des outils logiciel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 utilisés (OS, applications, pilotes, librairies, etc.) </w:t>
      </w:r>
      <w:r w:rsidRPr="00B9006B">
        <w:rPr>
          <w:rFonts w:ascii="Century Gothic" w:hAnsi="Century Gothic"/>
          <w:color w:val="548DD4"/>
          <w:sz w:val="16"/>
          <w:rPrChange w:id="313" w:author="Jérémie Gigon" w:date="2024-02-06T15:44:00Z">
            <w:rPr>
              <w:rFonts w:ascii="Segoe UI Symbol" w:hAnsi="Segoe UI Symbol"/>
              <w:color w:val="548DD4"/>
              <w:sz w:val="16"/>
            </w:rPr>
          </w:rPrChange>
        </w:rPr>
        <w:t></w:t>
      </w:r>
      <w:r w:rsidRPr="00B9006B">
        <w:rPr>
          <w:rFonts w:ascii="Century Gothic" w:hAnsi="Century Gothic"/>
          <w:color w:val="548DD4"/>
          <w:sz w:val="16"/>
          <w:rPrChange w:id="314" w:author="Jérémie Gigon" w:date="2024-02-06T15:44:00Z">
            <w:rPr>
              <w:rFonts w:ascii="Arial" w:hAnsi="Arial"/>
              <w:color w:val="548DD4"/>
              <w:sz w:val="16"/>
            </w:rPr>
          </w:rPrChange>
        </w:rPr>
        <w:t xml:space="preserve"> </w:t>
      </w:r>
      <w:r w:rsidRPr="00B9006B">
        <w:rPr>
          <w:rFonts w:ascii="Century Gothic" w:hAnsi="Century Gothic"/>
          <w:color w:val="548DD4"/>
          <w:sz w:val="16"/>
          <w:rPrChange w:id="315" w:author="Jérémie Gigon" w:date="2024-02-06T15:44:00Z">
            <w:rPr>
              <w:rFonts w:ascii="Arial" w:hAnsi="Arial"/>
              <w:color w:val="548DD4"/>
              <w:sz w:val="16"/>
            </w:rPr>
          </w:rPrChange>
        </w:rPr>
        <w:tab/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Configurations spéciales des outils (Equipements, PC, machines, outillage, etc.) </w:t>
      </w:r>
      <w:r w:rsidRPr="00B9006B">
        <w:rPr>
          <w:rFonts w:ascii="Century Gothic" w:hAnsi="Century Gothic"/>
          <w:color w:val="548DD4"/>
          <w:sz w:val="16"/>
          <w:rPrChange w:id="316" w:author="Jérémie Gigon" w:date="2024-02-06T15:44:00Z">
            <w:rPr>
              <w:rFonts w:ascii="Segoe UI Symbol" w:hAnsi="Segoe UI Symbol"/>
              <w:color w:val="548DD4"/>
              <w:sz w:val="16"/>
            </w:rPr>
          </w:rPrChange>
        </w:rPr>
        <w:t></w:t>
      </w:r>
      <w:r w:rsidRPr="00B9006B">
        <w:rPr>
          <w:rFonts w:ascii="Century Gothic" w:hAnsi="Century Gothic"/>
          <w:color w:val="548DD4"/>
          <w:sz w:val="16"/>
          <w:rPrChange w:id="317" w:author="Jérémie Gigon" w:date="2024-02-06T15:44:00Z">
            <w:rPr>
              <w:rFonts w:ascii="Arial" w:hAnsi="Arial"/>
              <w:color w:val="548DD4"/>
              <w:sz w:val="16"/>
            </w:rPr>
          </w:rPrChange>
        </w:rPr>
        <w:t xml:space="preserve"> </w:t>
      </w:r>
      <w:r w:rsidRPr="00B9006B">
        <w:rPr>
          <w:rFonts w:ascii="Century Gothic" w:hAnsi="Century Gothic"/>
          <w:color w:val="548DD4"/>
          <w:sz w:val="16"/>
          <w:rPrChange w:id="318" w:author="Jérémie Gigon" w:date="2024-02-06T15:44:00Z">
            <w:rPr>
              <w:rFonts w:ascii="Arial" w:hAnsi="Arial"/>
              <w:color w:val="548DD4"/>
              <w:sz w:val="16"/>
            </w:rPr>
          </w:rPrChange>
        </w:rPr>
        <w:tab/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Arborescences des documents produits. </w:t>
      </w:r>
    </w:p>
    <w:p w14:paraId="4D4FB234" w14:textId="77777777" w:rsidR="00FE454B" w:rsidRPr="00B9006B" w:rsidRDefault="00E7072C">
      <w:pPr>
        <w:numPr>
          <w:ilvl w:val="0"/>
          <w:numId w:val="5"/>
        </w:numPr>
        <w:spacing w:after="259" w:line="248" w:lineRule="auto"/>
        <w:ind w:right="407"/>
        <w:rPr>
          <w:rFonts w:ascii="Century Gothic" w:hAnsi="Century Gothic"/>
          <w:rPrChange w:id="319" w:author="Jérémie Gigon" w:date="2024-02-06T15:44:00Z">
            <w:rPr/>
          </w:rPrChange>
        </w:rPr>
        <w:pPrChange w:id="320" w:author="Jérémie Gigon" w:date="2024-02-06T15:44:00Z">
          <w:pPr>
            <w:numPr>
              <w:numId w:val="12"/>
            </w:numPr>
            <w:spacing w:after="259" w:line="248" w:lineRule="auto"/>
            <w:ind w:left="1778" w:right="407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Comment accéder au code (repository) </w:t>
      </w:r>
    </w:p>
    <w:p w14:paraId="05744644" w14:textId="77777777" w:rsidR="00FE454B" w:rsidRPr="00B9006B" w:rsidRDefault="00E7072C">
      <w:pPr>
        <w:pStyle w:val="Titre3"/>
        <w:ind w:left="561"/>
      </w:pPr>
      <w:r w:rsidRPr="00B9006B">
        <w:t>5.2</w:t>
      </w:r>
      <w:r w:rsidRPr="00B9006B">
        <w:rPr>
          <w:rPrChange w:id="321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Installation </w:t>
      </w:r>
    </w:p>
    <w:p w14:paraId="58B85C38" w14:textId="77777777" w:rsidR="00FE454B" w:rsidRPr="00B9006B" w:rsidRDefault="00E7072C">
      <w:pPr>
        <w:spacing w:after="277" w:line="248" w:lineRule="auto"/>
        <w:ind w:left="1413" w:hanging="10"/>
        <w:jc w:val="both"/>
        <w:rPr>
          <w:rFonts w:ascii="Century Gothic" w:hAnsi="Century Gothic"/>
          <w:rPrChange w:id="32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Ce chapitre décri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 comment mettre en œuvre le produit dans un environnement de test (staging server) et/ou de production </w:t>
      </w:r>
    </w:p>
    <w:p w14:paraId="33B6AF0E" w14:textId="77777777" w:rsidR="00FE454B" w:rsidRPr="00B9006B" w:rsidRDefault="00E7072C">
      <w:pPr>
        <w:pStyle w:val="Titre3"/>
        <w:ind w:left="561"/>
      </w:pPr>
      <w:r w:rsidRPr="00B9006B">
        <w:t>5.3</w:t>
      </w:r>
      <w:r w:rsidRPr="00B9006B">
        <w:rPr>
          <w:rPrChange w:id="323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Planification détaillée </w:t>
      </w:r>
    </w:p>
    <w:p w14:paraId="02667658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2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Liste des sprints avec les stories qui ont été réalisées dans chacun. </w:t>
      </w:r>
    </w:p>
    <w:p w14:paraId="2FD6C1AC" w14:textId="77777777" w:rsidR="00FE454B" w:rsidRPr="00B9006B" w:rsidRDefault="00E7072C">
      <w:pPr>
        <w:spacing w:after="273" w:line="248" w:lineRule="auto"/>
        <w:ind w:left="1413" w:hanging="10"/>
        <w:jc w:val="both"/>
        <w:rPr>
          <w:rFonts w:ascii="Century Gothic" w:hAnsi="Century Gothic"/>
          <w:rPrChange w:id="32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On doit pouvoir voir si une story a été débutée dans un sprint mais terminée dans un autre. </w:t>
      </w:r>
    </w:p>
    <w:p w14:paraId="5CD0A3B3" w14:textId="77777777" w:rsidR="00FE454B" w:rsidRPr="00B9006B" w:rsidRDefault="00E7072C">
      <w:pPr>
        <w:pStyle w:val="Titre3"/>
        <w:ind w:left="561"/>
      </w:pPr>
      <w:r w:rsidRPr="00B9006B">
        <w:t>5.4</w:t>
      </w:r>
      <w:r w:rsidRPr="00B9006B">
        <w:rPr>
          <w:rPrChange w:id="326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Journal de Bord </w:t>
      </w:r>
    </w:p>
    <w:p w14:paraId="4B24EE0E" w14:textId="77777777" w:rsidR="00FE454B" w:rsidRPr="00B9006B" w:rsidRDefault="00E7072C">
      <w:pPr>
        <w:spacing w:after="381" w:line="248" w:lineRule="auto"/>
        <w:ind w:left="1413" w:right="465" w:hanging="10"/>
        <w:jc w:val="both"/>
        <w:rPr>
          <w:rFonts w:ascii="Century Gothic" w:hAnsi="Century Gothic"/>
          <w:rPrChange w:id="32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Historique des modifications demandées (ou nécessaires) aux spécifications détaillées. Date, raison, description, etc. </w:t>
      </w:r>
    </w:p>
    <w:p w14:paraId="62CD7BBB" w14:textId="77777777" w:rsidR="00FE454B" w:rsidRPr="00B9006B" w:rsidRDefault="00E7072C">
      <w:pPr>
        <w:pStyle w:val="Titre2"/>
        <w:tabs>
          <w:tab w:val="center" w:pos="949"/>
        </w:tabs>
        <w:ind w:left="-15" w:firstLine="0"/>
      </w:pPr>
      <w:r w:rsidRPr="00B9006B">
        <w:t>6</w:t>
      </w:r>
      <w:r w:rsidRPr="00B9006B">
        <w:rPr>
          <w:rPrChange w:id="328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329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TESTS </w:t>
      </w:r>
    </w:p>
    <w:p w14:paraId="00109D50" w14:textId="77777777" w:rsidR="00FE454B" w:rsidRPr="00B9006B" w:rsidRDefault="00E7072C">
      <w:pPr>
        <w:spacing w:after="0"/>
        <w:ind w:left="561" w:hanging="10"/>
        <w:rPr>
          <w:rFonts w:ascii="Century Gothic" w:hAnsi="Century Gothic"/>
          <w:rPrChange w:id="330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6.1</w:t>
      </w:r>
      <w:r w:rsidRPr="00B9006B">
        <w:rPr>
          <w:rFonts w:ascii="Century Gothic" w:hAnsi="Century Gothic"/>
          <w:b/>
          <w:sz w:val="28"/>
          <w:rPrChange w:id="331" w:author="Jérémie Gigon" w:date="2024-02-06T15:44:00Z">
            <w:rPr>
              <w:rFonts w:ascii="Arial" w:hAnsi="Arial"/>
              <w:b/>
              <w:sz w:val="28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Stratégie de test </w:t>
      </w:r>
    </w:p>
    <w:p w14:paraId="186FBA84" w14:textId="77777777" w:rsidR="00FE454B" w:rsidRPr="00B9006B" w:rsidRDefault="00E7072C">
      <w:pPr>
        <w:spacing w:after="273" w:line="248" w:lineRule="auto"/>
        <w:ind w:left="1413" w:hanging="10"/>
        <w:jc w:val="both"/>
        <w:rPr>
          <w:rFonts w:ascii="Century Gothic" w:hAnsi="Century Gothic"/>
          <w:rPrChange w:id="33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Qui, quand, avec quelles données, dans quel ordre, etc. </w:t>
      </w:r>
    </w:p>
    <w:p w14:paraId="11531321" w14:textId="77777777" w:rsidR="00FE454B" w:rsidRPr="00B9006B" w:rsidRDefault="00E7072C">
      <w:pPr>
        <w:pStyle w:val="Titre3"/>
        <w:ind w:left="561"/>
      </w:pPr>
      <w:r w:rsidRPr="00B9006B">
        <w:t>6.2</w:t>
      </w:r>
      <w:r w:rsidRPr="00B9006B">
        <w:rPr>
          <w:rPrChange w:id="333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Dossier des tests </w:t>
      </w:r>
    </w:p>
    <w:p w14:paraId="3B118A76" w14:textId="77777777" w:rsidR="00FE454B" w:rsidRPr="00B9006B" w:rsidRDefault="00E7072C">
      <w:pPr>
        <w:spacing w:after="277" w:line="248" w:lineRule="auto"/>
        <w:ind w:left="1413" w:hanging="10"/>
        <w:jc w:val="both"/>
        <w:rPr>
          <w:rFonts w:ascii="Century Gothic" w:hAnsi="Century Gothic"/>
          <w:rPrChange w:id="33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On dresse le bilan des tests effectués (qui, quand, avec quelles données…) sous forme de procédure. Lorsque cela est possible, fournir un tableau des tests e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ffectués avec les résultats obtenus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lastRenderedPageBreak/>
        <w:t xml:space="preserve">et les actions à entreprendre en conséquence (et une estimation de leur durée). Expliquer les raisons si des tests prévus n'ont pas pu être effectués . </w:t>
      </w:r>
    </w:p>
    <w:p w14:paraId="2AF99E5D" w14:textId="77777777" w:rsidR="00FE454B" w:rsidRPr="00B9006B" w:rsidRDefault="00E7072C">
      <w:pPr>
        <w:pStyle w:val="Titre3"/>
        <w:ind w:left="561"/>
      </w:pPr>
      <w:r w:rsidRPr="00B9006B">
        <w:t>6.3</w:t>
      </w:r>
      <w:r w:rsidRPr="00B9006B">
        <w:rPr>
          <w:rPrChange w:id="335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Problèmes restants </w:t>
      </w:r>
    </w:p>
    <w:p w14:paraId="453D20B7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3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Liste des bugs répertoriés avec </w:t>
      </w:r>
    </w:p>
    <w:p w14:paraId="551CD888" w14:textId="77777777" w:rsidR="00FE454B" w:rsidRPr="00B9006B" w:rsidRDefault="00E7072C">
      <w:pPr>
        <w:numPr>
          <w:ilvl w:val="0"/>
          <w:numId w:val="6"/>
        </w:numPr>
        <w:spacing w:after="12" w:line="248" w:lineRule="auto"/>
        <w:ind w:hanging="361"/>
        <w:jc w:val="both"/>
        <w:rPr>
          <w:rFonts w:ascii="Century Gothic" w:hAnsi="Century Gothic"/>
          <w:rPrChange w:id="337" w:author="Jérémie Gigon" w:date="2024-02-06T15:44:00Z">
            <w:rPr/>
          </w:rPrChange>
        </w:rPr>
        <w:pPrChange w:id="338" w:author="Jérémie Gigon" w:date="2024-02-06T15:44:00Z">
          <w:pPr>
            <w:numPr>
              <w:numId w:val="13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Date de dé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couverte </w:t>
      </w:r>
    </w:p>
    <w:p w14:paraId="4EABC142" w14:textId="77777777" w:rsidR="00FE454B" w:rsidRPr="00B9006B" w:rsidRDefault="00E7072C">
      <w:pPr>
        <w:numPr>
          <w:ilvl w:val="0"/>
          <w:numId w:val="6"/>
        </w:numPr>
        <w:spacing w:after="12" w:line="248" w:lineRule="auto"/>
        <w:ind w:hanging="361"/>
        <w:jc w:val="both"/>
        <w:rPr>
          <w:rFonts w:ascii="Century Gothic" w:hAnsi="Century Gothic"/>
          <w:rPrChange w:id="339" w:author="Jérémie Gigon" w:date="2024-02-06T15:44:00Z">
            <w:rPr/>
          </w:rPrChange>
        </w:rPr>
        <w:pPrChange w:id="340" w:author="Jérémie Gigon" w:date="2024-02-06T15:44:00Z">
          <w:pPr>
            <w:numPr>
              <w:numId w:val="13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Impact </w:t>
      </w:r>
    </w:p>
    <w:p w14:paraId="2E21D160" w14:textId="77777777" w:rsidR="00FE454B" w:rsidRPr="00B9006B" w:rsidRDefault="00E7072C">
      <w:pPr>
        <w:numPr>
          <w:ilvl w:val="0"/>
          <w:numId w:val="6"/>
        </w:numPr>
        <w:spacing w:after="12" w:line="248" w:lineRule="auto"/>
        <w:ind w:hanging="361"/>
        <w:jc w:val="both"/>
        <w:rPr>
          <w:rFonts w:ascii="Century Gothic" w:hAnsi="Century Gothic"/>
          <w:rPrChange w:id="341" w:author="Jérémie Gigon" w:date="2024-02-06T15:44:00Z">
            <w:rPr/>
          </w:rPrChange>
        </w:rPr>
        <w:pPrChange w:id="342" w:author="Jérémie Gigon" w:date="2024-02-06T15:44:00Z">
          <w:pPr>
            <w:numPr>
              <w:numId w:val="13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Comment le contourner </w:t>
      </w:r>
    </w:p>
    <w:p w14:paraId="626A25E4" w14:textId="77777777" w:rsidR="00FE454B" w:rsidRPr="00B9006B" w:rsidRDefault="00E7072C">
      <w:pPr>
        <w:numPr>
          <w:ilvl w:val="0"/>
          <w:numId w:val="6"/>
        </w:numPr>
        <w:spacing w:after="366" w:line="248" w:lineRule="auto"/>
        <w:ind w:hanging="361"/>
        <w:jc w:val="both"/>
        <w:rPr>
          <w:rFonts w:ascii="Century Gothic" w:hAnsi="Century Gothic"/>
          <w:rPrChange w:id="343" w:author="Jérémie Gigon" w:date="2024-02-06T15:44:00Z">
            <w:rPr/>
          </w:rPrChange>
        </w:rPr>
        <w:pPrChange w:id="344" w:author="Jérémie Gigon" w:date="2024-02-06T15:44:00Z">
          <w:pPr>
            <w:numPr>
              <w:numId w:val="13"/>
            </w:numPr>
            <w:spacing w:after="366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Piste de résolution </w:t>
      </w:r>
    </w:p>
    <w:p w14:paraId="1D3C89C0" w14:textId="77777777" w:rsidR="00FE454B" w:rsidRPr="00B9006B" w:rsidRDefault="00E7072C">
      <w:pPr>
        <w:pStyle w:val="Titre2"/>
        <w:tabs>
          <w:tab w:val="center" w:pos="1621"/>
        </w:tabs>
        <w:ind w:left="-15" w:firstLine="0"/>
      </w:pPr>
      <w:r w:rsidRPr="00B9006B">
        <w:t>7</w:t>
      </w:r>
      <w:r w:rsidRPr="00B9006B">
        <w:rPr>
          <w:rPrChange w:id="345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346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CONCLUSION </w:t>
      </w:r>
    </w:p>
    <w:p w14:paraId="367D5022" w14:textId="77777777" w:rsidR="00FE454B" w:rsidRPr="00B9006B" w:rsidRDefault="00E7072C">
      <w:pPr>
        <w:pStyle w:val="Titre3"/>
        <w:ind w:left="561"/>
      </w:pPr>
      <w:r w:rsidRPr="00B9006B">
        <w:t>7.1</w:t>
      </w:r>
      <w:r w:rsidRPr="00B9006B">
        <w:rPr>
          <w:rPrChange w:id="347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Bilan des fonctionnalités demandées </w:t>
      </w:r>
    </w:p>
    <w:p w14:paraId="007809D6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4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Il s’agit de reprendre point par point les fonctionnalités décrites dans les spécifications de départ et de définir si elles sont atteintes ou pas, et pourquoi. </w:t>
      </w:r>
    </w:p>
    <w:p w14:paraId="181E1649" w14:textId="77777777" w:rsidR="00FE454B" w:rsidRPr="00B9006B" w:rsidRDefault="00E7072C">
      <w:pPr>
        <w:spacing w:after="277" w:line="248" w:lineRule="auto"/>
        <w:ind w:left="1413" w:hanging="10"/>
        <w:jc w:val="both"/>
        <w:rPr>
          <w:rFonts w:ascii="Century Gothic" w:hAnsi="Century Gothic"/>
          <w:rPrChange w:id="34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Si ce n’est pas le cas, estimer en « % » ou en « temps supplémentaire » le travail qu’il reste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 à accomplir pour terminer le tout. </w:t>
      </w:r>
    </w:p>
    <w:p w14:paraId="5549A332" w14:textId="77777777" w:rsidR="00FE454B" w:rsidRPr="00B9006B" w:rsidRDefault="00E7072C">
      <w:pPr>
        <w:pStyle w:val="Titre3"/>
        <w:ind w:left="561"/>
      </w:pPr>
      <w:r w:rsidRPr="00B9006B">
        <w:t>7.2</w:t>
      </w:r>
      <w:r w:rsidRPr="00B9006B">
        <w:rPr>
          <w:rPrChange w:id="350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Bilan de la planification </w:t>
      </w:r>
    </w:p>
    <w:p w14:paraId="05068EBF" w14:textId="77777777" w:rsidR="00FE454B" w:rsidRPr="00B9006B" w:rsidRDefault="00E7072C">
      <w:pPr>
        <w:spacing w:after="276" w:line="248" w:lineRule="auto"/>
        <w:ind w:left="1413" w:hanging="10"/>
        <w:jc w:val="both"/>
        <w:rPr>
          <w:rFonts w:ascii="Century Gothic" w:hAnsi="Century Gothic"/>
          <w:rPrChange w:id="351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Distinguer et expliquer les tâches qui ont généré des retards ou de l'avance dans la gestion du projet. Indiquer les différences entre les planifications initiales et détaillées avec le jo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urnal de travail. </w:t>
      </w:r>
    </w:p>
    <w:p w14:paraId="679EDB73" w14:textId="77777777" w:rsidR="00FE454B" w:rsidRPr="00B9006B" w:rsidRDefault="00E7072C">
      <w:pPr>
        <w:pStyle w:val="Titre3"/>
        <w:ind w:left="561"/>
      </w:pPr>
      <w:r w:rsidRPr="00B9006B">
        <w:t>7.3</w:t>
      </w:r>
      <w:r w:rsidRPr="00B9006B">
        <w:rPr>
          <w:rPrChange w:id="352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Bilan personnel </w:t>
      </w:r>
    </w:p>
    <w:p w14:paraId="5455AF1B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53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Si c’était à refaire: </w:t>
      </w:r>
    </w:p>
    <w:p w14:paraId="762B80F6" w14:textId="77777777" w:rsidR="00FE454B" w:rsidRPr="00B9006B" w:rsidRDefault="00E7072C">
      <w:pPr>
        <w:numPr>
          <w:ilvl w:val="0"/>
          <w:numId w:val="7"/>
        </w:numPr>
        <w:spacing w:after="12" w:line="248" w:lineRule="auto"/>
        <w:ind w:hanging="361"/>
        <w:jc w:val="both"/>
        <w:rPr>
          <w:rFonts w:ascii="Century Gothic" w:hAnsi="Century Gothic"/>
          <w:rPrChange w:id="354" w:author="Jérémie Gigon" w:date="2024-02-06T15:44:00Z">
            <w:rPr/>
          </w:rPrChange>
        </w:rPr>
        <w:pPrChange w:id="355" w:author="Jérémie Gigon" w:date="2024-02-06T15:44:00Z">
          <w:pPr>
            <w:numPr>
              <w:numId w:val="14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Qu’est-ce qu’il faudrait garder ? Les plus et les moins ? </w:t>
      </w:r>
    </w:p>
    <w:p w14:paraId="7DFF5B9E" w14:textId="77777777" w:rsidR="00FE454B" w:rsidRPr="00B9006B" w:rsidRDefault="00E7072C">
      <w:pPr>
        <w:numPr>
          <w:ilvl w:val="0"/>
          <w:numId w:val="7"/>
        </w:numPr>
        <w:spacing w:after="12" w:line="248" w:lineRule="auto"/>
        <w:ind w:hanging="361"/>
        <w:jc w:val="both"/>
        <w:rPr>
          <w:rFonts w:ascii="Century Gothic" w:hAnsi="Century Gothic"/>
          <w:rPrChange w:id="356" w:author="Jérémie Gigon" w:date="2024-02-06T15:44:00Z">
            <w:rPr/>
          </w:rPrChange>
        </w:rPr>
        <w:pPrChange w:id="357" w:author="Jérémie Gigon" w:date="2024-02-06T15:44:00Z">
          <w:pPr>
            <w:numPr>
              <w:numId w:val="14"/>
            </w:numPr>
            <w:spacing w:after="12" w:line="248" w:lineRule="auto"/>
            <w:ind w:left="2139"/>
            <w:jc w:val="both"/>
          </w:pPr>
        </w:pPrChange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Qu’est-ce qu’il faudrait gérer, réaliser ou traiter différemment ? </w:t>
      </w:r>
    </w:p>
    <w:p w14:paraId="486ABF26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58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Qu’est que ce projet m’a appris ? </w:t>
      </w:r>
    </w:p>
    <w:p w14:paraId="4233ED4C" w14:textId="77777777" w:rsidR="00FE454B" w:rsidRPr="00B9006B" w:rsidRDefault="00E7072C">
      <w:pPr>
        <w:spacing w:after="381" w:line="248" w:lineRule="auto"/>
        <w:ind w:left="1413" w:right="2832" w:hanging="10"/>
        <w:jc w:val="both"/>
        <w:rPr>
          <w:rFonts w:ascii="Century Gothic" w:hAnsi="Century Gothic"/>
          <w:rPrChange w:id="35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Suite à donner, améliorations s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ouhaitables, … Remerciements, signature, etc. </w:t>
      </w:r>
    </w:p>
    <w:p w14:paraId="5D2343F1" w14:textId="77777777" w:rsidR="00FE454B" w:rsidRPr="00B9006B" w:rsidRDefault="00E7072C">
      <w:pPr>
        <w:pStyle w:val="Titre2"/>
        <w:tabs>
          <w:tab w:val="center" w:pos="1093"/>
        </w:tabs>
        <w:ind w:left="-15" w:firstLine="0"/>
      </w:pPr>
      <w:r w:rsidRPr="00B9006B">
        <w:t>8</w:t>
      </w:r>
      <w:r w:rsidRPr="00B9006B">
        <w:rPr>
          <w:rPrChange w:id="360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361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DIVERS </w:t>
      </w:r>
    </w:p>
    <w:p w14:paraId="2CF24B65" w14:textId="77777777" w:rsidR="00FE454B" w:rsidRPr="00B9006B" w:rsidRDefault="00E7072C">
      <w:pPr>
        <w:pStyle w:val="Titre3"/>
        <w:ind w:left="561"/>
      </w:pPr>
      <w:r w:rsidRPr="00B9006B">
        <w:t>8.1</w:t>
      </w:r>
      <w:r w:rsidRPr="00B9006B">
        <w:rPr>
          <w:rPrChange w:id="362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t xml:space="preserve">Journal de travail </w:t>
      </w:r>
    </w:p>
    <w:p w14:paraId="6643292C" w14:textId="77777777" w:rsidR="00FE454B" w:rsidRPr="00B9006B" w:rsidRDefault="00E7072C">
      <w:pPr>
        <w:spacing w:after="276" w:line="248" w:lineRule="auto"/>
        <w:ind w:left="1413" w:hanging="10"/>
        <w:jc w:val="both"/>
        <w:rPr>
          <w:rFonts w:ascii="Century Gothic" w:hAnsi="Century Gothic"/>
          <w:rPrChange w:id="363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Date, activité (description qui permet de reproduire le cheminement du projet), durée, liens et références sur des documents externes.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Lorsqu’une activité de recherches a été entreprise, il convient d’énumérer ce qui a été trouvé, avec les références. </w:t>
      </w:r>
    </w:p>
    <w:p w14:paraId="398F61C3" w14:textId="77777777" w:rsidR="00FE454B" w:rsidRPr="00B9006B" w:rsidRDefault="00E7072C">
      <w:pPr>
        <w:spacing w:after="0"/>
        <w:ind w:left="561" w:hanging="10"/>
        <w:rPr>
          <w:rFonts w:ascii="Century Gothic" w:hAnsi="Century Gothic"/>
          <w:rPrChange w:id="36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8.2</w:t>
      </w:r>
      <w:r w:rsidRPr="00B9006B">
        <w:rPr>
          <w:rFonts w:ascii="Century Gothic" w:hAnsi="Century Gothic"/>
          <w:b/>
          <w:sz w:val="28"/>
          <w:rPrChange w:id="365" w:author="Jérémie Gigon" w:date="2024-02-06T15:44:00Z">
            <w:rPr>
              <w:rFonts w:ascii="Arial" w:hAnsi="Arial"/>
              <w:b/>
              <w:sz w:val="28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Bibliographie </w:t>
      </w:r>
    </w:p>
    <w:p w14:paraId="4CA65B71" w14:textId="77777777" w:rsidR="00FE454B" w:rsidRPr="00B9006B" w:rsidRDefault="00E7072C">
      <w:pPr>
        <w:spacing w:after="271" w:line="248" w:lineRule="auto"/>
        <w:ind w:left="1413" w:hanging="10"/>
        <w:jc w:val="both"/>
        <w:rPr>
          <w:rFonts w:ascii="Century Gothic" w:hAnsi="Century Gothic"/>
          <w:rPrChange w:id="366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Références des livres, revues et publications utilisés durant le projet. </w:t>
      </w:r>
    </w:p>
    <w:p w14:paraId="250EE395" w14:textId="77777777" w:rsidR="00FE454B" w:rsidRPr="00B9006B" w:rsidRDefault="00E7072C">
      <w:pPr>
        <w:spacing w:after="0"/>
        <w:ind w:left="561" w:hanging="10"/>
        <w:rPr>
          <w:rFonts w:ascii="Century Gothic" w:hAnsi="Century Gothic"/>
          <w:rPrChange w:id="367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b/>
          <w:sz w:val="28"/>
        </w:rPr>
        <w:t>8.3</w:t>
      </w:r>
      <w:r w:rsidRPr="00B9006B">
        <w:rPr>
          <w:rFonts w:ascii="Century Gothic" w:hAnsi="Century Gothic"/>
          <w:b/>
          <w:sz w:val="28"/>
          <w:rPrChange w:id="368" w:author="Jérémie Gigon" w:date="2024-02-06T15:44:00Z">
            <w:rPr>
              <w:rFonts w:ascii="Arial" w:hAnsi="Arial"/>
              <w:b/>
              <w:sz w:val="28"/>
            </w:rPr>
          </w:rPrChange>
        </w:rPr>
        <w:t xml:space="preserve"> </w:t>
      </w:r>
      <w:r w:rsidRPr="00B9006B">
        <w:rPr>
          <w:rFonts w:ascii="Century Gothic" w:eastAsia="Century Gothic" w:hAnsi="Century Gothic" w:cs="Century Gothic"/>
          <w:b/>
          <w:sz w:val="28"/>
        </w:rPr>
        <w:t xml:space="preserve">Webographie </w:t>
      </w:r>
    </w:p>
    <w:p w14:paraId="473D8353" w14:textId="77777777" w:rsidR="00FE454B" w:rsidRPr="00B9006B" w:rsidRDefault="00E7072C">
      <w:pPr>
        <w:spacing w:after="379" w:line="248" w:lineRule="auto"/>
        <w:ind w:left="1413" w:hanging="10"/>
        <w:jc w:val="both"/>
        <w:rPr>
          <w:rFonts w:ascii="Century Gothic" w:hAnsi="Century Gothic"/>
          <w:rPrChange w:id="369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>Références des sites Interne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t consultés durant le projet. </w:t>
      </w:r>
    </w:p>
    <w:p w14:paraId="1DE3E9D6" w14:textId="77777777" w:rsidR="00FE454B" w:rsidRPr="00B9006B" w:rsidRDefault="00E7072C">
      <w:pPr>
        <w:pStyle w:val="Titre2"/>
        <w:tabs>
          <w:tab w:val="center" w:pos="1279"/>
        </w:tabs>
        <w:spacing w:after="0"/>
        <w:ind w:left="-15" w:firstLine="0"/>
      </w:pPr>
      <w:r w:rsidRPr="00B9006B">
        <w:t>9</w:t>
      </w:r>
      <w:r w:rsidRPr="00B9006B">
        <w:rPr>
          <w:rPrChange w:id="370" w:author="Jérémie Gigon" w:date="2024-02-06T15:44:00Z">
            <w:rPr>
              <w:rFonts w:ascii="Arial" w:hAnsi="Arial"/>
            </w:rPr>
          </w:rPrChange>
        </w:rPr>
        <w:t xml:space="preserve"> </w:t>
      </w:r>
      <w:r w:rsidRPr="00B9006B">
        <w:rPr>
          <w:rPrChange w:id="371" w:author="Jérémie Gigon" w:date="2024-02-06T15:44:00Z">
            <w:rPr>
              <w:rFonts w:ascii="Arial" w:hAnsi="Arial"/>
            </w:rPr>
          </w:rPrChange>
        </w:rPr>
        <w:tab/>
      </w:r>
      <w:r w:rsidRPr="00B9006B">
        <w:t xml:space="preserve">ANNEXES </w:t>
      </w:r>
    </w:p>
    <w:p w14:paraId="4B8E72AF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72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Listing du code source (partiel ou, plus rarement complet) </w:t>
      </w:r>
    </w:p>
    <w:p w14:paraId="32D28967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73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Guide(s) d’utilisation et/ou guide de l’administrateur </w:t>
      </w:r>
    </w:p>
    <w:p w14:paraId="51EE087D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74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Etat ou « dump » de la configuration des équipements (routeur, switch, robot, etc.). </w:t>
      </w:r>
    </w:p>
    <w:p w14:paraId="33C8759C" w14:textId="77777777" w:rsidR="00FE454B" w:rsidRPr="00B9006B" w:rsidRDefault="00E7072C">
      <w:pPr>
        <w:spacing w:after="12" w:line="248" w:lineRule="auto"/>
        <w:ind w:left="1413" w:hanging="10"/>
        <w:jc w:val="both"/>
        <w:rPr>
          <w:rFonts w:ascii="Century Gothic" w:hAnsi="Century Gothic"/>
          <w:rPrChange w:id="375" w:author="Jérémie Gigon" w:date="2024-02-06T15:44:00Z">
            <w:rPr/>
          </w:rPrChange>
        </w:rPr>
      </w:pP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Extraits </w:t>
      </w:r>
      <w:r w:rsidRPr="00B9006B">
        <w:rPr>
          <w:rFonts w:ascii="Century Gothic" w:eastAsia="Century Gothic" w:hAnsi="Century Gothic" w:cs="Century Gothic"/>
          <w:color w:val="548DD4"/>
          <w:sz w:val="16"/>
        </w:rPr>
        <w:t xml:space="preserve">de catalogue, documentation de fabricant, etc. </w:t>
      </w:r>
    </w:p>
    <w:sectPr w:rsidR="00FE454B" w:rsidRPr="00B90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05" w:right="1412" w:bottom="146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8FC8D" w14:textId="77777777" w:rsidR="00E7072C" w:rsidRDefault="00E7072C">
      <w:pPr>
        <w:spacing w:after="0" w:line="240" w:lineRule="auto"/>
      </w:pPr>
      <w:r>
        <w:separator/>
      </w:r>
    </w:p>
  </w:endnote>
  <w:endnote w:type="continuationSeparator" w:id="0">
    <w:p w14:paraId="7E4AB36C" w14:textId="77777777" w:rsidR="00E7072C" w:rsidRDefault="00E7072C">
      <w:pPr>
        <w:spacing w:after="0" w:line="240" w:lineRule="auto"/>
      </w:pPr>
      <w:r>
        <w:continuationSeparator/>
      </w:r>
    </w:p>
  </w:endnote>
  <w:endnote w:type="continuationNotice" w:id="1">
    <w:p w14:paraId="25DB344C" w14:textId="77777777" w:rsidR="00E7072C" w:rsidRDefault="00E707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2F7EF" w14:textId="77777777" w:rsidR="00FE454B" w:rsidRDefault="00E7072C">
    <w:pPr>
      <w:tabs>
        <w:tab w:val="center" w:pos="4741"/>
        <w:tab w:val="right" w:pos="9075"/>
      </w:tabs>
      <w:spacing w:after="1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900989</wp:posOffset>
              </wp:positionH>
              <wp:positionV relativeFrom="page">
                <wp:posOffset>9834371</wp:posOffset>
              </wp:positionV>
              <wp:extent cx="5760416" cy="6097"/>
              <wp:effectExtent l="0" t="0" r="0" b="0"/>
              <wp:wrapSquare wrapText="bothSides"/>
              <wp:docPr id="16638" name="Group 16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416" cy="6097"/>
                        <a:chOff x="0" y="0"/>
                        <a:chExt cx="5760416" cy="6097"/>
                      </a:xfrm>
                    </wpg:grpSpPr>
                    <wps:wsp>
                      <wps:cNvPr id="17178" name="Shape 17178"/>
                      <wps:cNvSpPr/>
                      <wps:spPr>
                        <a:xfrm>
                          <a:off x="0" y="0"/>
                          <a:ext cx="2182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622" h="9144">
                              <a:moveTo>
                                <a:pt x="0" y="0"/>
                              </a:moveTo>
                              <a:lnTo>
                                <a:pt x="2182622" y="0"/>
                              </a:lnTo>
                              <a:lnTo>
                                <a:pt x="2182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9" name="Shape 17179"/>
                      <wps:cNvSpPr/>
                      <wps:spPr>
                        <a:xfrm>
                          <a:off x="21826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0" name="Shape 17180"/>
                      <wps:cNvSpPr/>
                      <wps:spPr>
                        <a:xfrm>
                          <a:off x="2188794" y="0"/>
                          <a:ext cx="16492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9222" h="9144">
                              <a:moveTo>
                                <a:pt x="0" y="0"/>
                              </a:moveTo>
                              <a:lnTo>
                                <a:pt x="1649222" y="0"/>
                              </a:lnTo>
                              <a:lnTo>
                                <a:pt x="16492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1" name="Shape 17181"/>
                      <wps:cNvSpPr/>
                      <wps:spPr>
                        <a:xfrm>
                          <a:off x="38380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2" name="Shape 17182"/>
                      <wps:cNvSpPr/>
                      <wps:spPr>
                        <a:xfrm>
                          <a:off x="3844112" y="0"/>
                          <a:ext cx="19163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6303" h="9144">
                              <a:moveTo>
                                <a:pt x="0" y="0"/>
                              </a:moveTo>
                              <a:lnTo>
                                <a:pt x="1916303" y="0"/>
                              </a:lnTo>
                              <a:lnTo>
                                <a:pt x="19163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38" style="width:453.576pt;height:0.480042pt;position:absolute;mso-position-horizontal-relative:page;mso-position-horizontal:absolute;margin-left:70.944pt;mso-position-vertical-relative:page;margin-top:774.36pt;" coordsize="57604,60">
              <v:shape id="Shape 17183" style="position:absolute;width:21826;height:91;left:0;top:0;" coordsize="2182622,9144" path="m0,0l2182622,0l2182622,9144l0,9144l0,0">
                <v:stroke weight="0pt" endcap="flat" joinstyle="miter" miterlimit="10" on="false" color="#000000" opacity="0"/>
                <v:fill on="true" color="#000000"/>
              </v:shape>
              <v:shape id="Shape 17184" style="position:absolute;width:91;height:91;left:2182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5" style="position:absolute;width:16492;height:91;left:21887;top:0;" coordsize="1649222,9144" path="m0,0l1649222,0l1649222,9144l0,9144l0,0">
                <v:stroke weight="0pt" endcap="flat" joinstyle="miter" miterlimit="10" on="false" color="#000000" opacity="0"/>
                <v:fill on="true" color="#000000"/>
              </v:shape>
              <v:shape id="Shape 17186" style="position:absolute;width:91;height:91;left:383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87" style="position:absolute;width:19163;height:91;left:38441;top:0;" coordsize="1916303,9144" path="m0,0l1916303,0l191630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16"/>
      </w:rPr>
      <w:t xml:space="preserve">Auteur :Jérémie Gigon </w:t>
    </w:r>
    <w:r>
      <w:rPr>
        <w:rFonts w:ascii="Century Gothic" w:eastAsia="Century Gothic" w:hAnsi="Century Gothic" w:cs="Century Gothic"/>
        <w:sz w:val="16"/>
      </w:rPr>
      <w:tab/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Création : 29.01.2024 </w:t>
    </w:r>
  </w:p>
  <w:p w14:paraId="41FE3AE1" w14:textId="77777777" w:rsidR="00FE454B" w:rsidRDefault="00E7072C">
    <w:pPr>
      <w:tabs>
        <w:tab w:val="center" w:pos="4740"/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Modifié par : X. CarrelJérémie Gigon </w:t>
    </w:r>
    <w:r>
      <w:rPr>
        <w:rFonts w:ascii="Century Gothic" w:eastAsia="Century Gothic" w:hAnsi="Century Gothic" w:cs="Century Gothic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2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sz w:val="16"/>
      </w:rPr>
      <w:t>9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Impression : 30.01.2024 15:52 </w:t>
    </w:r>
  </w:p>
  <w:p w14:paraId="5125A646" w14:textId="77777777" w:rsidR="00FE454B" w:rsidRDefault="00E7072C">
    <w:pPr>
      <w:tabs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Version: 18 du 30.01.2024 15:52 </w:t>
    </w:r>
    <w:r>
      <w:rPr>
        <w:rFonts w:ascii="Century Gothic" w:eastAsia="Century Gothic" w:hAnsi="Century Gothic" w:cs="Century Gothic"/>
        <w:sz w:val="16"/>
      </w:rPr>
      <w:tab/>
      <w:t xml:space="preserve">Rapport de projet sweet home </w:t>
    </w:r>
  </w:p>
  <w:p w14:paraId="2C68B1C9" w14:textId="77777777" w:rsidR="00FE454B" w:rsidRDefault="00E7072C">
    <w:pPr>
      <w:spacing w:after="0"/>
    </w:pPr>
    <w:r>
      <w:rPr>
        <w:rFonts w:ascii="Century Gothic" w:eastAsia="Century Gothic" w:hAnsi="Century Gothic" w:cs="Century Gothic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C54CB" w14:textId="77777777" w:rsidR="00FE454B" w:rsidRDefault="00E7072C">
    <w:pPr>
      <w:tabs>
        <w:tab w:val="center" w:pos="4741"/>
        <w:tab w:val="right" w:pos="9075"/>
      </w:tabs>
      <w:spacing w:after="1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900989</wp:posOffset>
              </wp:positionH>
              <wp:positionV relativeFrom="page">
                <wp:posOffset>9834371</wp:posOffset>
              </wp:positionV>
              <wp:extent cx="5760416" cy="6097"/>
              <wp:effectExtent l="0" t="0" r="0" b="0"/>
              <wp:wrapSquare wrapText="bothSides"/>
              <wp:docPr id="16557" name="Group 16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416" cy="6097"/>
                        <a:chOff x="0" y="0"/>
                        <a:chExt cx="5760416" cy="6097"/>
                      </a:xfrm>
                    </wpg:grpSpPr>
                    <wps:wsp>
                      <wps:cNvPr id="17168" name="Shape 17168"/>
                      <wps:cNvSpPr/>
                      <wps:spPr>
                        <a:xfrm>
                          <a:off x="0" y="0"/>
                          <a:ext cx="21826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2622" h="9144">
                              <a:moveTo>
                                <a:pt x="0" y="0"/>
                              </a:moveTo>
                              <a:lnTo>
                                <a:pt x="2182622" y="0"/>
                              </a:lnTo>
                              <a:lnTo>
                                <a:pt x="21826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9" name="Shape 17169"/>
                      <wps:cNvSpPr/>
                      <wps:spPr>
                        <a:xfrm>
                          <a:off x="21826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0" name="Shape 17170"/>
                      <wps:cNvSpPr/>
                      <wps:spPr>
                        <a:xfrm>
                          <a:off x="2188794" y="0"/>
                          <a:ext cx="16492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9222" h="9144">
                              <a:moveTo>
                                <a:pt x="0" y="0"/>
                              </a:moveTo>
                              <a:lnTo>
                                <a:pt x="1649222" y="0"/>
                              </a:lnTo>
                              <a:lnTo>
                                <a:pt x="16492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1" name="Shape 17171"/>
                      <wps:cNvSpPr/>
                      <wps:spPr>
                        <a:xfrm>
                          <a:off x="38380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2" name="Shape 17172"/>
                      <wps:cNvSpPr/>
                      <wps:spPr>
                        <a:xfrm>
                          <a:off x="3844112" y="0"/>
                          <a:ext cx="19163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6303" h="9144">
                              <a:moveTo>
                                <a:pt x="0" y="0"/>
                              </a:moveTo>
                              <a:lnTo>
                                <a:pt x="1916303" y="0"/>
                              </a:lnTo>
                              <a:lnTo>
                                <a:pt x="19163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57" style="width:453.576pt;height:0.480042pt;position:absolute;mso-position-horizontal-relative:page;mso-position-horizontal:absolute;margin-left:70.944pt;mso-position-vertical-relative:page;margin-top:774.36pt;" coordsize="57604,60">
              <v:shape id="Shape 17173" style="position:absolute;width:21826;height:91;left:0;top:0;" coordsize="2182622,9144" path="m0,0l2182622,0l2182622,9144l0,9144l0,0">
                <v:stroke weight="0pt" endcap="flat" joinstyle="miter" miterlimit="10" on="false" color="#000000" opacity="0"/>
                <v:fill on="true" color="#000000"/>
              </v:shape>
              <v:shape id="Shape 17174" style="position:absolute;width:91;height:91;left:2182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75" style="position:absolute;width:16492;height:91;left:21887;top:0;" coordsize="1649222,9144" path="m0,0l1649222,0l1649222,9144l0,9144l0,0">
                <v:stroke weight="0pt" endcap="flat" joinstyle="miter" miterlimit="10" on="false" color="#000000" opacity="0"/>
                <v:fill on="true" color="#000000"/>
              </v:shape>
              <v:shape id="Shape 17176" style="position:absolute;width:91;height:91;left:3838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77" style="position:absolute;width:19163;height:91;left:38441;top:0;" coordsize="1916303,9144" path="m0,0l1916303,0l191630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entury Gothic" w:eastAsia="Century Gothic" w:hAnsi="Century Gothic" w:cs="Century Gothic"/>
        <w:sz w:val="16"/>
      </w:rPr>
      <w:t>Auteur</w:t>
    </w:r>
    <w:r w:rsidR="00420B77">
      <w:rPr>
        <w:rFonts w:ascii="Century Gothic" w:eastAsia="Century Gothic" w:hAnsi="Century Gothic" w:cs="Century Gothic"/>
        <w:sz w:val="16"/>
      </w:rPr>
      <w:t xml:space="preserve"> :</w:t>
    </w:r>
    <w:ins w:id="376" w:author="Jérémie Gigon" w:date="2024-02-06T15:44:00Z">
      <w:r w:rsidR="00420B77">
        <w:rPr>
          <w:rFonts w:ascii="Century Gothic" w:eastAsia="Century Gothic" w:hAnsi="Century Gothic" w:cs="Century Gothic"/>
          <w:sz w:val="16"/>
        </w:rPr>
        <w:t xml:space="preserve"> </w:t>
      </w:r>
    </w:ins>
    <w:r w:rsidR="00420B77">
      <w:rPr>
        <w:rFonts w:ascii="Century Gothic" w:eastAsia="Century Gothic" w:hAnsi="Century Gothic" w:cs="Century Gothic"/>
        <w:sz w:val="16"/>
      </w:rPr>
      <w:t>Jérémie</w:t>
    </w:r>
    <w:r>
      <w:rPr>
        <w:rFonts w:ascii="Century Gothic" w:eastAsia="Century Gothic" w:hAnsi="Century Gothic" w:cs="Century Gothic"/>
        <w:sz w:val="16"/>
      </w:rPr>
      <w:t xml:space="preserve"> Gigon </w:t>
    </w:r>
    <w:r>
      <w:rPr>
        <w:rFonts w:ascii="Century Gothic" w:eastAsia="Century Gothic" w:hAnsi="Century Gothic" w:cs="Century Gothic"/>
        <w:sz w:val="16"/>
      </w:rPr>
      <w:tab/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Création : 29.01.2024 </w:t>
    </w:r>
  </w:p>
  <w:p w14:paraId="0FFDAFD0" w14:textId="274B313B" w:rsidR="00FE454B" w:rsidRDefault="00E7072C">
    <w:pPr>
      <w:tabs>
        <w:tab w:val="center" w:pos="4740"/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Modifié par : X. CarrelJérémie Gigon </w:t>
    </w:r>
    <w:r>
      <w:rPr>
        <w:rFonts w:ascii="Century Gothic" w:eastAsia="Century Gothic" w:hAnsi="Century Gothic" w:cs="Century Gothic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4B37" w:rsidRPr="00C14B37">
      <w:rPr>
        <w:rFonts w:ascii="Century Gothic" w:eastAsia="Century Gothic" w:hAnsi="Century Gothic" w:cs="Century Gothic"/>
        <w:noProof/>
        <w:sz w:val="16"/>
      </w:rPr>
      <w:t>6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 w:rsidR="00C14B37" w:rsidRPr="00C14B37">
      <w:rPr>
        <w:rFonts w:ascii="Century Gothic" w:eastAsia="Century Gothic" w:hAnsi="Century Gothic" w:cs="Century Gothic"/>
        <w:noProof/>
        <w:sz w:val="16"/>
      </w:rPr>
      <w:t>10</w:t>
    </w:r>
    <w:r>
      <w:rPr>
        <w:rFonts w:ascii="Century Gothic" w:eastAsia="Century Gothic" w:hAnsi="Century Gothic" w:cs="Century Gothic"/>
        <w:sz w:val="16"/>
      </w:rPr>
      <w:fldChar w:fldCharType="end"/>
    </w:r>
    <w:r>
      <w:rPr>
        <w:rFonts w:ascii="Century Gothic" w:eastAsia="Century Gothic" w:hAnsi="Century Gothic" w:cs="Century Gothic"/>
        <w:sz w:val="16"/>
      </w:rPr>
      <w:t xml:space="preserve"> </w:t>
    </w:r>
    <w:r>
      <w:rPr>
        <w:rFonts w:ascii="Century Gothic" w:eastAsia="Century Gothic" w:hAnsi="Century Gothic" w:cs="Century Gothic"/>
        <w:sz w:val="16"/>
      </w:rPr>
      <w:tab/>
      <w:t xml:space="preserve">Impression : 30.01.2024 15:52 </w:t>
    </w:r>
  </w:p>
  <w:p w14:paraId="124E7DA8" w14:textId="77777777" w:rsidR="00FE454B" w:rsidRDefault="00E7072C">
    <w:pPr>
      <w:tabs>
        <w:tab w:val="right" w:pos="9075"/>
      </w:tabs>
      <w:spacing w:after="0"/>
    </w:pPr>
    <w:r>
      <w:rPr>
        <w:rFonts w:ascii="Century Gothic" w:eastAsia="Century Gothic" w:hAnsi="Century Gothic" w:cs="Century Gothic"/>
        <w:sz w:val="16"/>
      </w:rPr>
      <w:t xml:space="preserve">Version: 18 du 30.01.2024 15:52 </w:t>
    </w:r>
    <w:r>
      <w:rPr>
        <w:rFonts w:ascii="Century Gothic" w:eastAsia="Century Gothic" w:hAnsi="Century Gothic" w:cs="Century Gothic"/>
        <w:sz w:val="16"/>
      </w:rPr>
      <w:tab/>
      <w:t xml:space="preserve">Rapport de projet sweet home </w:t>
    </w:r>
  </w:p>
  <w:p w14:paraId="68374742" w14:textId="77777777" w:rsidR="00FE454B" w:rsidRDefault="00E7072C">
    <w:pPr>
      <w:spacing w:after="0"/>
    </w:pPr>
    <w:r>
      <w:rPr>
        <w:rFonts w:ascii="Century Gothic" w:eastAsia="Century Gothic" w:hAnsi="Century Gothic" w:cs="Century Gothic"/>
        <w:sz w:val="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AB6ED" w14:textId="77777777" w:rsidR="00C14B37" w:rsidRDefault="00C14B37">
    <w:pPr>
      <w:pStyle w:val="Pieddepage"/>
      <w:pPrChange w:id="378" w:author="Jérémie Gigon" w:date="2024-02-06T15:44:00Z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90011" w14:textId="77777777" w:rsidR="00E7072C" w:rsidRDefault="00E7072C">
      <w:pPr>
        <w:spacing w:after="0" w:line="240" w:lineRule="auto"/>
      </w:pPr>
      <w:r>
        <w:separator/>
      </w:r>
    </w:p>
  </w:footnote>
  <w:footnote w:type="continuationSeparator" w:id="0">
    <w:p w14:paraId="3C409A4A" w14:textId="77777777" w:rsidR="00E7072C" w:rsidRDefault="00E7072C">
      <w:pPr>
        <w:spacing w:after="0" w:line="240" w:lineRule="auto"/>
      </w:pPr>
      <w:r>
        <w:continuationSeparator/>
      </w:r>
    </w:p>
  </w:footnote>
  <w:footnote w:type="continuationNotice" w:id="1">
    <w:p w14:paraId="66A387DA" w14:textId="77777777" w:rsidR="00E7072C" w:rsidRDefault="00E707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E046" w14:textId="77777777" w:rsidR="00FE454B" w:rsidRDefault="00E7072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891845</wp:posOffset>
              </wp:positionH>
              <wp:positionV relativeFrom="page">
                <wp:posOffset>458470</wp:posOffset>
              </wp:positionV>
              <wp:extent cx="5769560" cy="351197"/>
              <wp:effectExtent l="0" t="0" r="0" b="0"/>
              <wp:wrapSquare wrapText="bothSides"/>
              <wp:docPr id="16608" name="Group 16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60" cy="351197"/>
                        <a:chOff x="0" y="0"/>
                        <a:chExt cx="5769560" cy="351197"/>
                      </a:xfrm>
                    </wpg:grpSpPr>
                    <wps:wsp>
                      <wps:cNvPr id="16616" name="Rectangle 16616"/>
                      <wps:cNvSpPr/>
                      <wps:spPr>
                        <a:xfrm>
                          <a:off x="77724" y="73843"/>
                          <a:ext cx="901643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49F1D" w14:textId="77777777" w:rsidR="00FE454B" w:rsidRDefault="00E7072C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7" name="Rectangle 16617"/>
                      <wps:cNvSpPr/>
                      <wps:spPr>
                        <a:xfrm>
                          <a:off x="754329" y="73843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9B92A" w14:textId="77777777" w:rsidR="00FE454B" w:rsidRDefault="00E7072C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5" name="Rectangle 16615"/>
                      <wps:cNvSpPr/>
                      <wps:spPr>
                        <a:xfrm>
                          <a:off x="1603578" y="118745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440CD" w14:textId="77777777" w:rsidR="00FE454B" w:rsidRDefault="00E7072C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618" name="Rectangle 16618"/>
                      <wps:cNvSpPr/>
                      <wps:spPr>
                        <a:xfrm>
                          <a:off x="5700979" y="228473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CA4D7F" w14:textId="77777777" w:rsidR="00FE454B" w:rsidRDefault="00E7072C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58" name="Shape 17158"/>
                      <wps:cNvSpPr/>
                      <wps:spPr>
                        <a:xfrm>
                          <a:off x="0" y="332486"/>
                          <a:ext cx="1534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922" h="9144">
                              <a:moveTo>
                                <a:pt x="0" y="0"/>
                              </a:moveTo>
                              <a:lnTo>
                                <a:pt x="1534922" y="0"/>
                              </a:lnTo>
                              <a:lnTo>
                                <a:pt x="1534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9" name="Shape 17159"/>
                      <wps:cNvSpPr/>
                      <wps:spPr>
                        <a:xfrm>
                          <a:off x="1525854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0" name="Shape 17160"/>
                      <wps:cNvSpPr/>
                      <wps:spPr>
                        <a:xfrm>
                          <a:off x="1531950" y="332486"/>
                          <a:ext cx="27971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7175" h="9144">
                              <a:moveTo>
                                <a:pt x="0" y="0"/>
                              </a:moveTo>
                              <a:lnTo>
                                <a:pt x="2797175" y="0"/>
                              </a:lnTo>
                              <a:lnTo>
                                <a:pt x="27971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1" name="Shape 17161"/>
                      <wps:cNvSpPr/>
                      <wps:spPr>
                        <a:xfrm>
                          <a:off x="4319982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2" name="Shape 17162"/>
                      <wps:cNvSpPr/>
                      <wps:spPr>
                        <a:xfrm>
                          <a:off x="4326077" y="332486"/>
                          <a:ext cx="1443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82" h="9144">
                              <a:moveTo>
                                <a:pt x="0" y="0"/>
                              </a:moveTo>
                              <a:lnTo>
                                <a:pt x="1443482" y="0"/>
                              </a:lnTo>
                              <a:lnTo>
                                <a:pt x="1443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614" name="Picture 16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51705" y="0"/>
                          <a:ext cx="1046201" cy="3155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608" o:spid="_x0000_s1026" style="position:absolute;margin-left:70.2pt;margin-top:36.1pt;width:454.3pt;height:27.65pt;z-index:251658240;mso-position-horizontal-relative:page;mso-position-vertical-relative:page" coordsize="57695,35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">
              <v:rect id="Rectangle 16616" o:spid="_x0000_s1027" style="position:absolute;left:777;top:738;width:90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" filled="f" stroked="f">
                <v:textbox inset="0,0,0,0">
                  <w:txbxContent>
                    <w:p w14:paraId="2C549F1D" w14:textId="77777777" w:rsidR="00FE454B" w:rsidRDefault="00E7072C">
                      <w:r>
                        <w:rPr>
                          <w:rFonts w:ascii="ETML L" w:eastAsia="ETML L" w:hAnsi="ETML L" w:cs="ETML L"/>
                          <w:sz w:val="28"/>
                        </w:rPr>
                        <w:t>ETML</w:t>
                      </w:r>
                    </w:p>
                  </w:txbxContent>
                </v:textbox>
              </v:rect>
              <v:rect id="Rectangle 16617" o:spid="_x0000_s1028" style="position:absolute;left:7543;top:738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" filled="f" stroked="f">
                <v:textbox inset="0,0,0,0">
                  <w:txbxContent>
                    <w:p w14:paraId="6649B92A" w14:textId="77777777" w:rsidR="00FE454B" w:rsidRDefault="00E7072C">
                      <w:r>
                        <w:rPr>
                          <w:rFonts w:ascii="ETML L" w:eastAsia="ETML L" w:hAnsi="ETML L" w:cs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615" o:spid="_x0000_s1029" style="position:absolute;left:16035;top:1187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Wy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D+ORxP4fSfcIJc/AAAA//8DAFBLAQItABQABgAIAAAAIQDb4fbL7gAAAIUBAAATAAAAAAAAAAAA&#10;AAAAAAAAAABbQ29udGVudF9UeXBlc10ueG1sUEsBAi0AFAAGAAgAAAAhAFr0LFu/AAAAFQEAAAsA&#10;AAAAAAAAAAAAAAAAHwEAAF9yZWxzLy5yZWxzUEsBAi0AFAAGAAgAAAAhAIUYtbLEAAAA3gAAAA8A&#10;AAAAAAAAAAAAAAAABwIAAGRycy9kb3ducmV2LnhtbFBLBQYAAAAAAwADALcAAAD4AgAAAAA=&#10;" filled="f" stroked="f">
                <v:textbox inset="0,0,0,0">
                  <w:txbxContent>
                    <w:p w14:paraId="12B440CD" w14:textId="77777777" w:rsidR="00FE454B" w:rsidRDefault="00E7072C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618" o:spid="_x0000_s1030" style="position:absolute;left:57009;top:228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" filled="f" stroked="f">
                <v:textbox inset="0,0,0,0">
                  <w:txbxContent>
                    <w:p w14:paraId="6FCA4D7F" w14:textId="77777777" w:rsidR="00FE454B" w:rsidRDefault="00E7072C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158" o:spid="_x0000_s1031" style="position:absolute;top:3324;width:15349;height:92;visibility:visible;mso-wrap-style:square;v-text-anchor:top" coordsize="1534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" path="m,l1534922,r,9144l,9144,,e" fillcolor="black" stroked="f" strokeweight="0">
                <v:stroke miterlimit="83231f" joinstyle="miter"/>
                <v:path arrowok="t" textboxrect="0,0,1534922,9144"/>
              </v:shape>
              <v:shape id="Shape 17159" o:spid="_x0000_s1032" style="position:absolute;left:15258;top:3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60" o:spid="_x0000_s1033" style="position:absolute;left:15319;top:3324;width:27972;height:92;visibility:visible;mso-wrap-style:square;v-text-anchor:top" coordsize="27971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" path="m,l2797175,r,9144l,9144,,e" fillcolor="black" stroked="f" strokeweight="0">
                <v:stroke miterlimit="83231f" joinstyle="miter"/>
                <v:path arrowok="t" textboxrect="0,0,2797175,9144"/>
              </v:shape>
              <v:shape id="Shape 17161" o:spid="_x0000_s1034" style="position:absolute;left:43199;top:3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62" o:spid="_x0000_s1035" style="position:absolute;left:43260;top:3324;width:14435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" path="m,l1443482,r,9144l,9144,,e" fillcolor="black" stroked="f" strokeweight="0">
                <v:stroke miterlimit="83231f" joinstyle="miter"/>
                <v:path arrowok="t" textboxrect="0,0,144348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614" o:spid="_x0000_s1036" type="#_x0000_t75" style="position:absolute;left:46517;width:10462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28DF4" w14:textId="77777777" w:rsidR="00FE454B" w:rsidRDefault="00E7072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891845</wp:posOffset>
              </wp:positionH>
              <wp:positionV relativeFrom="page">
                <wp:posOffset>458470</wp:posOffset>
              </wp:positionV>
              <wp:extent cx="5769560" cy="351197"/>
              <wp:effectExtent l="0" t="0" r="0" b="0"/>
              <wp:wrapSquare wrapText="bothSides"/>
              <wp:docPr id="16527" name="Group 16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560" cy="351197"/>
                        <a:chOff x="0" y="0"/>
                        <a:chExt cx="5769560" cy="351197"/>
                      </a:xfrm>
                    </wpg:grpSpPr>
                    <wps:wsp>
                      <wps:cNvPr id="16535" name="Rectangle 16535"/>
                      <wps:cNvSpPr/>
                      <wps:spPr>
                        <a:xfrm>
                          <a:off x="77724" y="73843"/>
                          <a:ext cx="901643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8E0482" w14:textId="77777777" w:rsidR="00FE454B" w:rsidRDefault="00E7072C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>ETML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6" name="Rectangle 16536"/>
                      <wps:cNvSpPr/>
                      <wps:spPr>
                        <a:xfrm>
                          <a:off x="754329" y="73843"/>
                          <a:ext cx="237150" cy="234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6B3121" w14:textId="77777777" w:rsidR="00FE454B" w:rsidRDefault="00E7072C">
                            <w:r>
                              <w:rPr>
                                <w:rFonts w:ascii="ETML L" w:eastAsia="ETML L" w:hAnsi="ETML L" w:cs="ETML L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4" name="Rectangle 16534"/>
                      <wps:cNvSpPr/>
                      <wps:spPr>
                        <a:xfrm>
                          <a:off x="1603578" y="118745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AB5CB5" w14:textId="77777777" w:rsidR="00FE454B" w:rsidRDefault="00E7072C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37" name="Rectangle 16537"/>
                      <wps:cNvSpPr/>
                      <wps:spPr>
                        <a:xfrm>
                          <a:off x="5700979" y="228473"/>
                          <a:ext cx="46601" cy="163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297250" w14:textId="77777777" w:rsidR="00FE454B" w:rsidRDefault="00E7072C">
                            <w:r>
                              <w:rPr>
                                <w:rFonts w:ascii="Century Gothic" w:eastAsia="Century Gothic" w:hAnsi="Century Gothic" w:cs="Century Gothic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8" name="Shape 17148"/>
                      <wps:cNvSpPr/>
                      <wps:spPr>
                        <a:xfrm>
                          <a:off x="0" y="332486"/>
                          <a:ext cx="1534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4922" h="9144">
                              <a:moveTo>
                                <a:pt x="0" y="0"/>
                              </a:moveTo>
                              <a:lnTo>
                                <a:pt x="1534922" y="0"/>
                              </a:lnTo>
                              <a:lnTo>
                                <a:pt x="1534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9" name="Shape 17149"/>
                      <wps:cNvSpPr/>
                      <wps:spPr>
                        <a:xfrm>
                          <a:off x="1525854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0" name="Shape 17150"/>
                      <wps:cNvSpPr/>
                      <wps:spPr>
                        <a:xfrm>
                          <a:off x="1531950" y="332486"/>
                          <a:ext cx="27971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7175" h="9144">
                              <a:moveTo>
                                <a:pt x="0" y="0"/>
                              </a:moveTo>
                              <a:lnTo>
                                <a:pt x="2797175" y="0"/>
                              </a:lnTo>
                              <a:lnTo>
                                <a:pt x="27971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1" name="Shape 17151"/>
                      <wps:cNvSpPr/>
                      <wps:spPr>
                        <a:xfrm>
                          <a:off x="4319982" y="33248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2" name="Shape 17152"/>
                      <wps:cNvSpPr/>
                      <wps:spPr>
                        <a:xfrm>
                          <a:off x="4326077" y="332486"/>
                          <a:ext cx="144348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3482" h="9144">
                              <a:moveTo>
                                <a:pt x="0" y="0"/>
                              </a:moveTo>
                              <a:lnTo>
                                <a:pt x="1443482" y="0"/>
                              </a:lnTo>
                              <a:lnTo>
                                <a:pt x="144348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533" name="Picture 165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51705" y="0"/>
                          <a:ext cx="1046201" cy="3155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6527" o:spid="_x0000_s1037" style="position:absolute;margin-left:70.2pt;margin-top:36.1pt;width:454.3pt;height:27.65pt;z-index:251659264;mso-position-horizontal-relative:page;mso-position-vertical-relative:page" coordsize="57695,35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">
              <v:rect id="Rectangle 16535" o:spid="_x0000_s1038" style="position:absolute;left:777;top:738;width:90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" filled="f" stroked="f">
                <v:textbox inset="0,0,0,0">
                  <w:txbxContent>
                    <w:p w14:paraId="498E0482" w14:textId="77777777" w:rsidR="00FE454B" w:rsidRDefault="00E7072C">
                      <w:r>
                        <w:rPr>
                          <w:rFonts w:ascii="ETML L" w:eastAsia="ETML L" w:hAnsi="ETML L" w:cs="ETML L"/>
                          <w:sz w:val="28"/>
                        </w:rPr>
                        <w:t>ETML</w:t>
                      </w:r>
                    </w:p>
                  </w:txbxContent>
                </v:textbox>
              </v:rect>
              <v:rect id="Rectangle 16536" o:spid="_x0000_s1039" style="position:absolute;left:7543;top:738;width:2371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bZ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" filled="f" stroked="f">
                <v:textbox inset="0,0,0,0">
                  <w:txbxContent>
                    <w:p w14:paraId="596B3121" w14:textId="77777777" w:rsidR="00FE454B" w:rsidRDefault="00E7072C">
                      <w:r>
                        <w:rPr>
                          <w:rFonts w:ascii="ETML L" w:eastAsia="ETML L" w:hAnsi="ETML L" w:cs="ETML L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534" o:spid="_x0000_s1040" style="position:absolute;left:16035;top:1187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" filled="f" stroked="f">
                <v:textbox inset="0,0,0,0">
                  <w:txbxContent>
                    <w:p w14:paraId="7DAB5CB5" w14:textId="77777777" w:rsidR="00FE454B" w:rsidRDefault="00E7072C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537" o:spid="_x0000_s1041" style="position:absolute;left:57009;top:2284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NC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" filled="f" stroked="f">
                <v:textbox inset="0,0,0,0">
                  <w:txbxContent>
                    <w:p w14:paraId="40297250" w14:textId="77777777" w:rsidR="00FE454B" w:rsidRDefault="00E7072C">
                      <w:r>
                        <w:rPr>
                          <w:rFonts w:ascii="Century Gothic" w:eastAsia="Century Gothic" w:hAnsi="Century Gothic" w:cs="Century Gothic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7148" o:spid="_x0000_s1042" style="position:absolute;top:3324;width:15349;height:92;visibility:visible;mso-wrap-style:square;v-text-anchor:top" coordsize="1534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" path="m,l1534922,r,9144l,9144,,e" fillcolor="black" stroked="f" strokeweight="0">
                <v:stroke miterlimit="83231f" joinstyle="miter"/>
                <v:path arrowok="t" textboxrect="0,0,1534922,9144"/>
              </v:shape>
              <v:shape id="Shape 17149" o:spid="_x0000_s1043" style="position:absolute;left:15258;top:332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50" o:spid="_x0000_s1044" style="position:absolute;left:15319;top:3324;width:27972;height:92;visibility:visible;mso-wrap-style:square;v-text-anchor:top" coordsize="27971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" path="m,l2797175,r,9144l,9144,,e" fillcolor="black" stroked="f" strokeweight="0">
                <v:stroke miterlimit="83231f" joinstyle="miter"/>
                <v:path arrowok="t" textboxrect="0,0,2797175,9144"/>
              </v:shape>
              <v:shape id="Shape 17151" o:spid="_x0000_s1045" style="position:absolute;left:43199;top:332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7152" o:spid="_x0000_s1046" style="position:absolute;left:43260;top:3324;width:14435;height:92;visibility:visible;mso-wrap-style:square;v-text-anchor:top" coordsize="14434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" path="m,l1443482,r,9144l,9144,,e" fillcolor="black" stroked="f" strokeweight="0">
                <v:stroke miterlimit="83231f" joinstyle="miter"/>
                <v:path arrowok="t" textboxrect="0,0,1443482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533" o:spid="_x0000_s1047" type="#_x0000_t75" style="position:absolute;left:46517;width:10462;height:3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C6A0F" w14:textId="77777777" w:rsidR="00C14B37" w:rsidRDefault="00C14B37">
    <w:pPr>
      <w:pStyle w:val="En-tte"/>
      <w:pPrChange w:id="377" w:author="Jérémie Gigon" w:date="2024-02-06T15:44:00Z">
        <w:pPr/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9B2"/>
    <w:multiLevelType w:val="hybridMultilevel"/>
    <w:tmpl w:val="A92220F0"/>
    <w:lvl w:ilvl="0" w:tplc="E8C43070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EBCC82C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B04C8A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DC0B3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4347B2A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3288278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AA6F80A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3925C3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3189A26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01699E"/>
    <w:multiLevelType w:val="hybridMultilevel"/>
    <w:tmpl w:val="493E3468"/>
    <w:lvl w:ilvl="0" w:tplc="DE1C563A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2E7BB2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B7E5DB8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78E4DC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44862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7ED5B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E6EA3C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022FC7C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0E85FB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26188"/>
    <w:multiLevelType w:val="hybridMultilevel"/>
    <w:tmpl w:val="BC382306"/>
    <w:lvl w:ilvl="0" w:tplc="E56286EE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CE89C0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2E2EDA0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F8E935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D8386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CE6919E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D06DB0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F866C96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50BCB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F29CD"/>
    <w:multiLevelType w:val="hybridMultilevel"/>
    <w:tmpl w:val="9572A37E"/>
    <w:lvl w:ilvl="0" w:tplc="C8C47A0C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5BE6AC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134414E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EE8FA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4E5BD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5025FDE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54E4316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43E95B8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8F0C20A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761E0"/>
    <w:multiLevelType w:val="hybridMultilevel"/>
    <w:tmpl w:val="3018898A"/>
    <w:lvl w:ilvl="0" w:tplc="F06A92D2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6E311A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E2907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AC134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A2EFAA6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C886068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EA6B7BE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283BEC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1FCF534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8B17E8"/>
    <w:multiLevelType w:val="hybridMultilevel"/>
    <w:tmpl w:val="BDBE9846"/>
    <w:lvl w:ilvl="0" w:tplc="5B80B29E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BE2D20C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DFCE3EC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764E772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CAAA772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767EB6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C644E6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0C24B9E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DB2759E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293DD2"/>
    <w:multiLevelType w:val="hybridMultilevel"/>
    <w:tmpl w:val="A1E082A8"/>
    <w:lvl w:ilvl="0" w:tplc="C69C0022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30BD8C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BB4AA72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07480E4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5AD96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960B8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9AF59C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063D42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2EEBEFA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7504C0"/>
    <w:multiLevelType w:val="hybridMultilevel"/>
    <w:tmpl w:val="E642F1E6"/>
    <w:lvl w:ilvl="0" w:tplc="8D161770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0A495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220690E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5546FEC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476F7AA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9DA6696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26268E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DDE9294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6D6675E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390ED6"/>
    <w:multiLevelType w:val="hybridMultilevel"/>
    <w:tmpl w:val="BF9095B0"/>
    <w:lvl w:ilvl="0" w:tplc="E95AB76C">
      <w:start w:val="1"/>
      <w:numFmt w:val="bullet"/>
      <w:lvlText w:val="•"/>
      <w:lvlJc w:val="left"/>
      <w:pPr>
        <w:ind w:left="177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DDA8A9E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A7019E6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0FCE22E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FE805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53CE3F0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93E7DD8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2A6860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36295E4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6276BB"/>
    <w:multiLevelType w:val="multilevel"/>
    <w:tmpl w:val="552C082E"/>
    <w:lvl w:ilvl="0">
      <w:start w:val="2"/>
      <w:numFmt w:val="decimal"/>
      <w:lvlText w:val="%1"/>
      <w:lvlJc w:val="left"/>
      <w:pPr>
        <w:ind w:left="4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B5AB6"/>
    <w:multiLevelType w:val="multilevel"/>
    <w:tmpl w:val="9B6C029A"/>
    <w:lvl w:ilvl="0">
      <w:start w:val="2"/>
      <w:numFmt w:val="decimal"/>
      <w:lvlText w:val="%1"/>
      <w:lvlJc w:val="left"/>
      <w:pPr>
        <w:ind w:left="4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9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94190F"/>
    <w:multiLevelType w:val="hybridMultilevel"/>
    <w:tmpl w:val="FA2060D2"/>
    <w:lvl w:ilvl="0" w:tplc="E73A4FEE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3CB902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F9A91C8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A68D690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5CE8A7E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CCB0B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96AA47A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EE0EA8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B9AA5E2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B45472"/>
    <w:multiLevelType w:val="hybridMultilevel"/>
    <w:tmpl w:val="E66EC03A"/>
    <w:lvl w:ilvl="0" w:tplc="2AD0B2E6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781774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74E014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EECF10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062DF3C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58E5A0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A464B4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62B7FE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99A55D6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EA1B2F"/>
    <w:multiLevelType w:val="hybridMultilevel"/>
    <w:tmpl w:val="15E0A864"/>
    <w:lvl w:ilvl="0" w:tplc="7172AF64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4A05AB0">
      <w:start w:val="1"/>
      <w:numFmt w:val="bullet"/>
      <w:lvlText w:val="o"/>
      <w:lvlJc w:val="left"/>
      <w:pPr>
        <w:ind w:left="2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E0FD38">
      <w:start w:val="1"/>
      <w:numFmt w:val="bullet"/>
      <w:lvlText w:val="▪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9D07A46">
      <w:start w:val="1"/>
      <w:numFmt w:val="bullet"/>
      <w:lvlText w:val="•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294A798">
      <w:start w:val="1"/>
      <w:numFmt w:val="bullet"/>
      <w:lvlText w:val="o"/>
      <w:lvlJc w:val="left"/>
      <w:pPr>
        <w:ind w:left="5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D746524">
      <w:start w:val="1"/>
      <w:numFmt w:val="bullet"/>
      <w:lvlText w:val="▪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1960BEC">
      <w:start w:val="1"/>
      <w:numFmt w:val="bullet"/>
      <w:lvlText w:val="•"/>
      <w:lvlJc w:val="left"/>
      <w:pPr>
        <w:ind w:left="6458"/>
      </w:pPr>
      <w:rPr>
        <w:rFonts w:ascii="Arial" w:eastAsia="Arial" w:hAnsi="Arial" w:cs="Aria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F126C7A">
      <w:start w:val="1"/>
      <w:numFmt w:val="bullet"/>
      <w:lvlText w:val="o"/>
      <w:lvlJc w:val="left"/>
      <w:pPr>
        <w:ind w:left="7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062C38C">
      <w:start w:val="1"/>
      <w:numFmt w:val="bullet"/>
      <w:lvlText w:val="▪"/>
      <w:lvlJc w:val="left"/>
      <w:pPr>
        <w:ind w:left="7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48DD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érémie Gigon">
    <w15:presenceInfo w15:providerId="None" w15:userId="Jérémie Gig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4B"/>
    <w:rsid w:val="00403803"/>
    <w:rsid w:val="00420B77"/>
    <w:rsid w:val="00537E82"/>
    <w:rsid w:val="0084444F"/>
    <w:rsid w:val="008B2A46"/>
    <w:rsid w:val="009A43EA"/>
    <w:rsid w:val="00A072E8"/>
    <w:rsid w:val="00B9006B"/>
    <w:rsid w:val="00C14B37"/>
    <w:rsid w:val="00CB1E63"/>
    <w:rsid w:val="00D82308"/>
    <w:rsid w:val="00E7072C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BF7E0"/>
  <w15:docId w15:val="{E440F5BC-21F9-4527-A673-E93998E0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450"/>
      <w:jc w:val="center"/>
      <w:outlineLvl w:val="0"/>
    </w:pPr>
    <w:rPr>
      <w:rFonts w:ascii="Century Gothic" w:eastAsia="Century Gothic" w:hAnsi="Century Gothic" w:cs="Century Gothic"/>
      <w:color w:val="17365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576" w:hanging="10"/>
      <w:outlineLvl w:val="2"/>
    </w:pPr>
    <w:rPr>
      <w:rFonts w:ascii="Century Gothic" w:eastAsia="Century Gothic" w:hAnsi="Century Gothic" w:cs="Century Gothic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/>
      <w:ind w:left="1143" w:hanging="10"/>
      <w:outlineLvl w:val="3"/>
    </w:pPr>
    <w:rPr>
      <w:rFonts w:ascii="Century Gothic" w:eastAsia="Century Gothic" w:hAnsi="Century Gothic" w:cs="Century Gothic"/>
      <w:i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entury Gothic" w:eastAsia="Century Gothic" w:hAnsi="Century Gothic" w:cs="Century Gothic"/>
      <w:b/>
      <w:color w:val="000000"/>
      <w:sz w:val="28"/>
    </w:rPr>
  </w:style>
  <w:style w:type="character" w:customStyle="1" w:styleId="Titre2Car">
    <w:name w:val="Titre 2 Car"/>
    <w:link w:val="Titre2"/>
    <w:rPr>
      <w:rFonts w:ascii="Century Gothic" w:eastAsia="Century Gothic" w:hAnsi="Century Gothic" w:cs="Century Gothic"/>
      <w:b/>
      <w:color w:val="000000"/>
      <w:sz w:val="32"/>
    </w:rPr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color w:val="17365D"/>
      <w:sz w:val="52"/>
    </w:rPr>
  </w:style>
  <w:style w:type="character" w:customStyle="1" w:styleId="Titre4Car">
    <w:name w:val="Titre 4 Car"/>
    <w:link w:val="Titre4"/>
    <w:rPr>
      <w:rFonts w:ascii="Century Gothic" w:eastAsia="Century Gothic" w:hAnsi="Century Gothic" w:cs="Century Gothic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1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4B37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14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4B37"/>
    <w:rPr>
      <w:rFonts w:ascii="Calibri" w:eastAsia="Calibri" w:hAnsi="Calibri" w:cs="Calibri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4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4B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3194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DGEP</Company>
  <LinksUpToDate>false</LinksUpToDate>
  <CharactersWithSpaces>20723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Jérémie Gigon</dc:creator>
  <cp:keywords/>
  <cp:lastModifiedBy>Jérémie Gigon</cp:lastModifiedBy>
  <cp:revision>1</cp:revision>
  <dcterms:created xsi:type="dcterms:W3CDTF">2024-02-06T14:44:00Z</dcterms:created>
  <dcterms:modified xsi:type="dcterms:W3CDTF">2024-02-06T14:45:00Z</dcterms:modified>
</cp:coreProperties>
</file>